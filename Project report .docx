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All these Files are available under Blockly Programming Open Dataset in the General channel for the CSEd Projects teams space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commentRangeStart w:id="0"/>
      <w:r w:rsidDel="00000000" w:rsidR="00000000" w:rsidRPr="00000000">
        <w:rPr>
          <w:b w:val="1"/>
          <w:rtl w:val="0"/>
        </w:rPr>
        <w:t xml:space="preserve">Readings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Effenberger Thesis Proposal: </w:t>
      </w:r>
      <w:hyperlink r:id="rId7">
        <w:r w:rsidDel="00000000" w:rsidR="00000000" w:rsidRPr="00000000">
          <w:rPr>
            <w:color w:val="1155cc"/>
            <w:u w:val="single"/>
            <w:rtl w:val="0"/>
          </w:rPr>
          <w:t xml:space="preserve">https://teams.microsoft.com/l/file/B898147F-8696-4EB4-8CE9-08DA3CDD0AEF?tenantId=60b81999-0b7f-412d-92a3-e17d8ae9e3e0&amp;fileType=pdf&amp;objectUrl=https%3A%2F%2Fdalu.sharepoint.com%2Fteams%2FCSEdProjects%2FShared%20Documents%2FGeneral%2FBlockly%20Programming%20Open%20Dataset%2FEffenberger%20Thesis.pdf&amp;baseUrl=https%3A%2F%2Fdalu.sharepoint.com%2Fteams%2FCSEdProjects&amp;serviceName=teams&amp;threadId=19:2dac2a666adc42aca7d503b0d6dd46f7@thread.tacv2&amp;groupId=0a215bda-1b95-40ad-b444-3ea66ac4e056</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Blockly Programming Dataset:</w:t>
      </w:r>
    </w:p>
    <w:p w:rsidR="00000000" w:rsidDel="00000000" w:rsidP="00000000" w:rsidRDefault="00000000" w:rsidRPr="00000000" w14:paraId="00000008">
      <w:pPr>
        <w:rPr/>
      </w:pPr>
      <w:hyperlink r:id="rId8">
        <w:r w:rsidDel="00000000" w:rsidR="00000000" w:rsidRPr="00000000">
          <w:rPr>
            <w:color w:val="1155cc"/>
            <w:u w:val="single"/>
            <w:rtl w:val="0"/>
          </w:rPr>
          <w:t xml:space="preserve">https://teams.microsoft.com/l/file/D4B182EB-4DCF-4DDD-9C8C-C1ABE25FCC16?tenantId=60b81999-0b7f-412d-92a3-e17d8ae9e3e0&amp;fileType=pdf&amp;objectUrl=https%3A%2F%2Fdalu.sharepoint.com%2Fteams%2FCSEdProjects%2FShared%20Documents%2FGeneral%2FBlockly%20Programming%20Open%20Dataset%2FBlockly%20Programming%20Dataset.pdf&amp;baseUrl=https%3A%2F%2Fdalu.sharepoint.com%2Fteams%2FCSEdProjects&amp;serviceName=teams&amp;threadId=19:2dac2a666adc42aca7d503b0d6dd46f7@thread.tacv2&amp;groupId=0a215bda-1b95-40ad-b444-3ea66ac4e056</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commentRangeStart w:id="1"/>
      <w:r w:rsidDel="00000000" w:rsidR="00000000" w:rsidRPr="00000000">
        <w:rPr>
          <w:rtl w:val="0"/>
        </w:rPr>
        <w:t xml:space="preserve">Jiang et al., 2019 Example Analysis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rPr/>
      </w:pPr>
      <w:hyperlink r:id="rId9">
        <w:r w:rsidDel="00000000" w:rsidR="00000000" w:rsidRPr="00000000">
          <w:rPr>
            <w:color w:val="1155cc"/>
            <w:u w:val="single"/>
            <w:rtl w:val="0"/>
          </w:rPr>
          <w:t xml:space="preserve">https://teams.microsoft.com/l/file/DE0C58CC-61FE-4B61-81B9-FEBEBD41228C?tenantId=60b81999-0b7f-412d-92a3-e17d8ae9e3e0&amp;fileType=pdf&amp;objectUrl=https%3A%2F%2Fdalu.sharepoint.com%2Fteams%2FCSEdProjects%2FShared%20Documents%2FGeneral%2FBlockly%20Programming%20Open%20Dataset%2FAnalysis%2Fjiang2019.pdf&amp;baseUrl=https%3A%2F%2Fdalu.sharepoint.com%2Fteams%2FCSEdProjects&amp;serviceName=teams&amp;threadId=19:2dac2a666adc42aca7d503b0d6dd46f7@thread.tacv2&amp;groupId=0a215bda-1b95-40ad-b444-3ea66ac4e056</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commentRangeStart w:id="2"/>
      <w:r w:rsidDel="00000000" w:rsidR="00000000" w:rsidRPr="00000000">
        <w:rPr>
          <w:rtl w:val="0"/>
        </w:rPr>
        <w:t xml:space="preserve">Akram et al., 2020 Example Analysis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rPr/>
      </w:pPr>
      <w:hyperlink r:id="rId10">
        <w:r w:rsidDel="00000000" w:rsidR="00000000" w:rsidRPr="00000000">
          <w:rPr>
            <w:color w:val="1155cc"/>
            <w:u w:val="single"/>
            <w:rtl w:val="0"/>
          </w:rPr>
          <w:t xml:space="preserve">https://teams.microsoft.com/l/file/A9A41DFA-4783-4120-A7C9-7CBD7DBB562F?tenantId=60b81999-0b7f-412d-92a3-e17d8ae9e3e0&amp;fileType=pdf&amp;objectUrl=https%3A%2F%2Fdalu.sharepoint.com%2Fteams%2FCSEdProjects%2FShared%20Documents%2FGeneral%2FBlockly%20Programming%20Open%20Dataset%2FAnalysis%2FAkram%20et%20al.%202020.pdf&amp;baseUrl=https%3A%2F%2Fdalu.sharepoint.com%2Fteams%2FCSEdProjects&amp;serviceName=teams&amp;threadId=19:2dac2a666adc42aca7d503b0d6dd46f7@thread.tacv2&amp;groupId=0a215bda-1b95-40ad-b444-3ea66ac4e056</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Note that there are four separate files, we’ll need some details on the structure and details of each column. See the Effenberger Thesis proposal appendix and blockly article for details.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Table 1. Relational database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31623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Brainstorm for analysis and your ideas</w:t>
      </w:r>
    </w:p>
    <w:p w:rsidR="00000000" w:rsidDel="00000000" w:rsidP="00000000" w:rsidRDefault="00000000" w:rsidRPr="00000000" w14:paraId="00000018">
      <w:pPr>
        <w:numPr>
          <w:ilvl w:val="0"/>
          <w:numId w:val="1"/>
        </w:numPr>
        <w:ind w:left="720" w:hanging="360"/>
        <w:jc w:val="left"/>
        <w:rPr>
          <w:u w:val="none"/>
        </w:rPr>
      </w:pPr>
      <w:r w:rsidDel="00000000" w:rsidR="00000000" w:rsidRPr="00000000">
        <w:rPr>
          <w:rtl w:val="0"/>
        </w:rPr>
        <w:t xml:space="preserve">Target attribute</w:t>
      </w:r>
    </w:p>
    <w:p w:rsidR="00000000" w:rsidDel="00000000" w:rsidP="00000000" w:rsidRDefault="00000000" w:rsidRPr="00000000" w14:paraId="00000019">
      <w:pPr>
        <w:numPr>
          <w:ilvl w:val="1"/>
          <w:numId w:val="1"/>
        </w:numPr>
        <w:ind w:left="1440" w:hanging="360"/>
        <w:jc w:val="left"/>
        <w:rPr>
          <w:u w:val="none"/>
        </w:rPr>
      </w:pPr>
      <w:r w:rsidDel="00000000" w:rsidR="00000000" w:rsidRPr="00000000">
        <w:rPr>
          <w:rtl w:val="0"/>
        </w:rPr>
        <w:t xml:space="preserve">Solved (Task sessions) - seems like a good target attribute (boolean) whether the student solved the task</w:t>
      </w:r>
    </w:p>
    <w:p w:rsidR="00000000" w:rsidDel="00000000" w:rsidP="00000000" w:rsidRDefault="00000000" w:rsidRPr="00000000" w14:paraId="0000001A">
      <w:pPr>
        <w:numPr>
          <w:ilvl w:val="1"/>
          <w:numId w:val="1"/>
        </w:numPr>
        <w:ind w:left="1440" w:hanging="360"/>
        <w:jc w:val="left"/>
        <w:rPr>
          <w:u w:val="none"/>
        </w:rPr>
      </w:pPr>
      <w:r w:rsidDel="00000000" w:rsidR="00000000" w:rsidRPr="00000000">
        <w:rPr>
          <w:rtl w:val="0"/>
        </w:rPr>
        <w:t xml:space="preserve">Correct (Program snapshots) - also looks like a good target attribute - but more at a fine-grained level, attempt made to solve the task rather than the task itself</w:t>
      </w:r>
    </w:p>
    <w:p w:rsidR="00000000" w:rsidDel="00000000" w:rsidP="00000000" w:rsidRDefault="00000000" w:rsidRPr="00000000" w14:paraId="0000001B">
      <w:pPr>
        <w:numPr>
          <w:ilvl w:val="0"/>
          <w:numId w:val="1"/>
        </w:numPr>
        <w:ind w:left="720" w:hanging="360"/>
        <w:jc w:val="left"/>
        <w:rPr>
          <w:u w:val="none"/>
        </w:rPr>
      </w:pPr>
      <w:r w:rsidDel="00000000" w:rsidR="00000000" w:rsidRPr="00000000">
        <w:rPr>
          <w:rtl w:val="0"/>
        </w:rPr>
        <w:t xml:space="preserve">It might be interesting to tokenize the program solutions (Program snapshots) to identify unique solution states, then extract patterns of states submitted first, then second. I have seen a few analyses that examine programming trajectories by mining sequential patterns to identify the most common states that are predictive of poor performance. The patterns discovered can inform the delivery of hints to support students. Look at the paper by </w:t>
      </w:r>
      <w:hyperlink r:id="rId12">
        <w:r w:rsidDel="00000000" w:rsidR="00000000" w:rsidRPr="00000000">
          <w:rPr>
            <w:color w:val="1155cc"/>
            <w:u w:val="single"/>
            <w:rtl w:val="0"/>
          </w:rPr>
          <w:t xml:space="preserve">Jiang et al. (2019) with the link above</w:t>
        </w:r>
      </w:hyperlink>
      <w:r w:rsidDel="00000000" w:rsidR="00000000" w:rsidRPr="00000000">
        <w:rPr>
          <w:rtl w:val="0"/>
        </w:rPr>
        <w:t xml:space="preserve">. </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left"/>
        <w:rPr>
          <w:b w:val="1"/>
        </w:rPr>
      </w:pPr>
      <w:r w:rsidDel="00000000" w:rsidR="00000000" w:rsidRPr="00000000">
        <w:rPr>
          <w:b w:val="1"/>
          <w:rtl w:val="0"/>
        </w:rPr>
        <w:t xml:space="preserve">Writing Resource</w:t>
      </w:r>
    </w:p>
    <w:p w:rsidR="00000000" w:rsidDel="00000000" w:rsidP="00000000" w:rsidRDefault="00000000" w:rsidRPr="00000000" w14:paraId="00000021">
      <w:pPr>
        <w:jc w:val="left"/>
        <w:rPr/>
      </w:pPr>
      <w:r w:rsidDel="00000000" w:rsidR="00000000" w:rsidRPr="00000000">
        <w:rPr>
          <w:rtl w:val="0"/>
        </w:rPr>
        <w:t xml:space="preserve">See here for good list of sentence stems in writing academic papers: </w:t>
      </w:r>
      <w:hyperlink r:id="rId13">
        <w:r w:rsidDel="00000000" w:rsidR="00000000" w:rsidRPr="00000000">
          <w:rPr>
            <w:color w:val="1155cc"/>
            <w:u w:val="single"/>
            <w:rtl w:val="0"/>
          </w:rPr>
          <w:t xml:space="preserve">http://www.phrasebank.manchester.ac.uk/</w:t>
        </w:r>
      </w:hyperlink>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commentRangeStart w:id="3"/>
      <w:commentRangeStart w:id="4"/>
      <w:commentRangeStart w:id="5"/>
      <w:r w:rsidDel="00000000" w:rsidR="00000000" w:rsidRPr="00000000">
        <w:rPr>
          <w:rtl w:val="0"/>
        </w:rPr>
        <w:t xml:space="preserve">Project Outline (approx. 6K words -&gt; 6 pages in length + 1 Page for References)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tl w:val="0"/>
        </w:rPr>
        <w:t xml:space="preserve">Early Prediction of Student Programming Processes in Block-Based Learning Environments</w:t>
      </w:r>
    </w:p>
    <w:p w:rsidR="00000000" w:rsidDel="00000000" w:rsidP="00000000" w:rsidRDefault="00000000" w:rsidRPr="00000000" w14:paraId="00000028">
      <w:pPr>
        <w:rPr>
          <w:b w:val="1"/>
        </w:rPr>
      </w:pPr>
      <w:r w:rsidDel="00000000" w:rsidR="00000000" w:rsidRPr="00000000">
        <w:rPr>
          <w:b w:val="1"/>
          <w:rtl w:val="0"/>
        </w:rPr>
        <w:t xml:space="preserve">Abstract (200 words)</w:t>
      </w:r>
    </w:p>
    <w:p w:rsidR="00000000" w:rsidDel="00000000" w:rsidP="00000000" w:rsidRDefault="00000000" w:rsidRPr="00000000" w14:paraId="00000029">
      <w:pPr>
        <w:jc w:val="both"/>
        <w:rPr/>
      </w:pPr>
      <w:r w:rsidDel="00000000" w:rsidR="00000000" w:rsidRPr="00000000">
        <w:rPr>
          <w:rtl w:val="0"/>
        </w:rPr>
        <w:t xml:space="preserve">This study examined the impact of different feature extraction and segmentation window methods on early prediction of students’ learning to program with block-based learning environments. Estimates for the goodness of fit metrics were obtained for metrics sensitive to the cost of misclassification, including recall, F1, and lift metrics. The first resampling experiment compared semantic and character encoding to extract features that characterized student-produced programs while varying the granularity for contiguous sequences. The results showed that compared to the character-encoding approach, the best fitting models were obtained through longer sequences of semantic information to represent statements and commands. In the second experiment, the size and step of the segmentation window to segment series of student edits to their program was compared. Namely, the concatenation of 5 or 10 contiguous edits and partitioning the time series at the 5th, 15th, and 25th edit during the learning session. The results showed that the best performing models were obtained when segmenting the edit sequences earlier during the learning session while taking into account a larger amount of edits. These results support the deployment of an early prediction model to differentiate solution correctness on the basis of edits made to the program in real-time, enabling block-based learning environments to personalize instruction by providing partially complete solutions during task performance as a means to improve learning experiences.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Keywords </w:t>
      </w:r>
    </w:p>
    <w:p w:rsidR="00000000" w:rsidDel="00000000" w:rsidP="00000000" w:rsidRDefault="00000000" w:rsidRPr="00000000" w14:paraId="0000002C">
      <w:pPr>
        <w:rPr/>
      </w:pPr>
      <w:r w:rsidDel="00000000" w:rsidR="00000000" w:rsidRPr="00000000">
        <w:rPr>
          <w:rtl w:val="0"/>
        </w:rPr>
        <w:t xml:space="preserve">Block-based programming environment, early prediction model, time series classification, computational thinking</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Introduction (800 words)</w:t>
      </w:r>
    </w:p>
    <w:p w:rsidR="00000000" w:rsidDel="00000000" w:rsidP="00000000" w:rsidRDefault="00000000" w:rsidRPr="00000000" w14:paraId="0000002F">
      <w:pPr>
        <w:rPr/>
      </w:pPr>
      <w:r w:rsidDel="00000000" w:rsidR="00000000" w:rsidRPr="00000000">
        <w:rPr>
          <w:rtl w:val="0"/>
        </w:rPr>
        <w:t xml:space="preserve">Par 1: Define computational thinking, explain why it is important, describe pedagogical strategies used to support student in learning how to code, introduce Blockly as an instructional </w:t>
      </w:r>
    </w:p>
    <w:p w:rsidR="00000000" w:rsidDel="00000000" w:rsidP="00000000" w:rsidRDefault="00000000" w:rsidRPr="00000000" w14:paraId="00000030">
      <w:pPr>
        <w:rPr/>
      </w:pPr>
      <w:r w:rsidDel="00000000" w:rsidR="00000000" w:rsidRPr="00000000">
        <w:rPr>
          <w:rtl w:val="0"/>
        </w:rPr>
        <w:t xml:space="preserve">scaffold - supports in reading and writing syntax to better focus on abstractions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Computational thinking can be defined as a problem-solving strategy that involves expressing problems and their solutions such that computer could execute. It requires strong mental and thinking abilities to provide computers with the understanding and solutions of real-world problems. The educational system has evolved from fact-based learning to problem solving based learning. Students are inclining towards innovation and creativity. Thus, a large influx of students is seen in computer programming. Computational thinking is the main foundation in computer programming. Students are required to think as they are computers. Blockly is a block-based programming game which presents its user with challenging tasks that enhances the users thinking and cognitive skills. Blockly is developed such that the users have to be more focussed on logics rather than learning the syntax of the problems [1-2] .  </w:t>
      </w:r>
    </w:p>
    <w:p w:rsidR="00000000" w:rsidDel="00000000" w:rsidP="00000000" w:rsidRDefault="00000000" w:rsidRPr="00000000" w14:paraId="00000033">
      <w:pPr>
        <w:jc w:val="both"/>
        <w:rPr/>
      </w:pPr>
      <w:r w:rsidDel="00000000" w:rsidR="00000000" w:rsidRPr="00000000">
        <w:rPr>
          <w:rtl w:val="0"/>
        </w:rPr>
        <w:t xml:space="preserve">Since the term was first introduced by Seymour Papert [3] in 1981, computational thinking education has been attracting a lot of interest. The assumption is that logical thinking and problem-solving skills are fundamental to how computer scientists think, and should be taught to students in a manner similar to reading, writing, and arithmetic. In contrast to learning how to program, the meaning of the term has emerged from an emphasis on fundamental analytical skills used to understand and solve problems more effectively by drawing on foundational concepts and technologies from the computer sciences [4]. Programming, much like learning how to write, is a means of expression that enables students to develop novel understanding such as decomposing a problem into a sequence of steps, formulating precise instructions, and when appropriate, using conditional instructions or repetition of groups of instructions. Drawing on this definition of computational thinking, an algorithm for instance is introduced to students as a well-defined procedure that may be repeatedly applied to transform an input into a desired output. Students thinking computationally learn to approach real-world problems by formulating solutions based on algorithms and automation and leveraging abstractions to represent changing conditions. These skills are increasingly relevant to many disciplines beyond the computer sciences and have led to sustained efforts from the education community to gain deeper insights into the developmental understanding of students [5-6].</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Par 2: Define formative assessment (Val Shute) and feedback, why it is important, challenges and issues with current methods, introduce program analysis or programming trajectory analytics; Introduce the main issue under investigation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Formative assessment is process of monitoring student learning and providing them with feedback that is used by teachers to improve the quality of education that they are imparting. Providing the instantaneous formative assessment in today’s world where learning has shifted to online is bit of a challenge. It consumes a lot of time and providing students with the immediate feedback becomes very difficult. Students who are motivated by earning grades and marks might not be as motivated if not provided with regular assessments. Developing a computer program which provides accurate and immediate feedback can prove to be very useful. Program analysis of the student performance can be carried out and the next task can be suggested on the basis of it.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commentRangeStart w:id="6"/>
      <w:r w:rsidDel="00000000" w:rsidR="00000000" w:rsidRPr="00000000">
        <w:rPr>
          <w:rtl w:val="0"/>
        </w:rPr>
        <w:t xml:space="preserve">Investigating student knowledge of specific concepts is a continuing concern within the fields of educational mining and learning analytics [7-8]. A recent systematic literature review outlined several different methodological approaches to automate the collection of data in regards to student programming behavior, ranging from individual keystrokes to complete assignment submissions (see </w:t>
      </w:r>
      <w:commentRangeStart w:id="7"/>
      <w:r w:rsidDel="00000000" w:rsidR="00000000" w:rsidRPr="00000000">
        <w:rPr>
          <w:rtl w:val="0"/>
        </w:rPr>
        <w:t xml:space="preserve">Ihantola et al., 2016</w:t>
      </w:r>
      <w:commentRangeEnd w:id="7"/>
      <w:r w:rsidDel="00000000" w:rsidR="00000000" w:rsidRPr="00000000">
        <w:commentReference w:id="7"/>
      </w:r>
      <w:r w:rsidDel="00000000" w:rsidR="00000000" w:rsidRPr="00000000">
        <w:rPr>
          <w:rtl w:val="0"/>
        </w:rPr>
        <w:t xml:space="preserve">). Student programming processes are well-suited towards educational data mining analyses in that it pertains to meaningful student-software interaction data over the span of multiple learning sessions, including mappings between problem steps and knowledge components as well as student demographic, pre posttest assessment, and survey responses (</w:t>
      </w:r>
      <w:commentRangeStart w:id="8"/>
      <w:r w:rsidDel="00000000" w:rsidR="00000000" w:rsidRPr="00000000">
        <w:rPr>
          <w:rtl w:val="0"/>
        </w:rPr>
        <w:t xml:space="preserve">Koedinger et al, 2010</w:t>
      </w:r>
      <w:commentRangeEnd w:id="8"/>
      <w:r w:rsidDel="00000000" w:rsidR="00000000" w:rsidRPr="00000000">
        <w:commentReference w:id="8"/>
      </w:r>
      <w:r w:rsidDel="00000000" w:rsidR="00000000" w:rsidRPr="00000000">
        <w:rPr>
          <w:rtl w:val="0"/>
        </w:rPr>
        <w:t xml:space="preserve">). Interactions between students and programming environments are logged using tools such as automated grading systems, online integrated development environments, version control systems, and other software applications with key logging capabilities. Students perform programming tasks while editing source code, compiling and verifying solutions, as well as submitting their work to receive feedback. In doing so, sequence of program snapshots may be collected and analyzed in real-time for the purposes of tailoring instruction to the specific needs of different students.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Par 3: Research goals, questions, methods, and outline of this paper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This study therefore set out to assess the effect of early classification of student produced programs, and continually monitoring edits as indicators of common misconceptions. The rationale is that classifying the time series data as early as possible allows the system to deliver timely support to students who are struggling with solving a problem. Criteria for evaluating the proposed modeling approach were as follows: (1) the classifier should be tuned to assert the earliest time of reliable classification as a means to ensure effective intervention from an instructional perspective; (2) the classifier should be sensitive to the different value of false positive and false negative classification errors since failure to intervene when it is necessary to do so is less desirable than the alternative outcome; and (3) the features that serve as input parameters as well as the model representation should be interpretable as a means to differentiate instruction provided to students. </w:t>
      </w:r>
      <w:r w:rsidDel="00000000" w:rsidR="00000000" w:rsidRPr="00000000">
        <w:rPr>
          <w:highlight w:val="yellow"/>
          <w:rtl w:val="0"/>
        </w:rPr>
        <w:t xml:space="preserve">To assess whether and how the early classifier outperforms a classifier that relies on the entire edit sequence as baseline,  the data-mined student models are evaluated using student-level cross-validation while adding progressively larger edit sequences. Features are also engineered using either contiguous or hierarchical n-gram extraction approaches for program representation. Finally, the lift metric is calculated at each student learning session as a goodness of fit estimate for model performance. Cross-validation shows that this model should be effective for other students using the same task with RoboMission, a block-based programming learning environment for novice programmers. The following section describes the research background that informs the algorithm for early detection of student performance.</w:t>
      </w:r>
      <w:del w:author="Eric Poitras" w:id="0" w:date="2020-11-14T15:37:36Z">
        <w:r w:rsidDel="00000000" w:rsidR="00000000" w:rsidRPr="00000000">
          <w:rPr>
            <w:highlight w:val="yellow"/>
            <w:rtl w:val="0"/>
          </w:rPr>
          <w:delText xml:space="preserve">.</w:delText>
        </w:r>
      </w:del>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Programming Analytics (800 words)</w:t>
      </w:r>
    </w:p>
    <w:p w:rsidR="00000000" w:rsidDel="00000000" w:rsidP="00000000" w:rsidRDefault="00000000" w:rsidRPr="00000000" w14:paraId="00000041">
      <w:pPr>
        <w:rPr/>
      </w:pPr>
      <w:r w:rsidDel="00000000" w:rsidR="00000000" w:rsidRPr="00000000">
        <w:rPr>
          <w:rtl w:val="0"/>
        </w:rPr>
        <w:t xml:space="preserve">Par 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RoboMission (</w:t>
      </w:r>
      <w:commentRangeStart w:id="9"/>
      <w:commentRangeStart w:id="10"/>
      <w:r w:rsidDel="00000000" w:rsidR="00000000" w:rsidRPr="00000000">
        <w:rPr>
          <w:rtl w:val="0"/>
        </w:rPr>
        <w:t xml:space="preserve">Effenberger, 2018</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is a web-based learning environment that is designed to support and engage novice programmers in gaining deeper understanding of the relationship between parts of the code and the overall purpose of a program. Students rely on a visual programming editor that represents features of a programming language as interlocking blocks, similar to other block-based approaches to visual programming such as Scratch (</w:t>
      </w:r>
      <w:commentRangeStart w:id="11"/>
      <w:commentRangeStart w:id="12"/>
      <w:r w:rsidDel="00000000" w:rsidR="00000000" w:rsidRPr="00000000">
        <w:rPr>
          <w:rtl w:val="0"/>
        </w:rPr>
        <w:t xml:space="preserve">Resnick et al., 2009</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Snap! (</w:t>
      </w:r>
      <w:commentRangeStart w:id="13"/>
      <w:commentRangeStart w:id="14"/>
      <w:r w:rsidDel="00000000" w:rsidR="00000000" w:rsidRPr="00000000">
        <w:rPr>
          <w:rtl w:val="0"/>
        </w:rPr>
        <w:t xml:space="preserve">Harvey and Monig, 2010</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and Blockly (</w:t>
      </w:r>
      <w:commentRangeStart w:id="15"/>
      <w:r w:rsidDel="00000000" w:rsidR="00000000" w:rsidRPr="00000000">
        <w:rPr>
          <w:rtl w:val="0"/>
        </w:rPr>
        <w:t xml:space="preserve">Fraser, 2015</w:t>
      </w:r>
      <w:commentRangeEnd w:id="15"/>
      <w:r w:rsidDel="00000000" w:rsidR="00000000" w:rsidRPr="00000000">
        <w:commentReference w:id="15"/>
      </w:r>
      <w:r w:rsidDel="00000000" w:rsidR="00000000" w:rsidRPr="00000000">
        <w:rPr>
          <w:rtl w:val="0"/>
        </w:rPr>
        <w:t xml:space="preserve">). The underlying assumption for visual programming editors is to help structure the learning task by enabling students to deal with more </w:t>
        <w:tab/>
        <w:t xml:space="preserve">content and skill demands than they could otherwise handle. Students learn how to trace code by looking at a set of interlocking blocks and predicting state changes and outputs through the compilation and execution of a program. Each program is intended to solve a problem in the context of a space-themed grid world; for example, students may create a program that would lead a spaceship to the last row while avoiding obstacles. Once the program begins execution, students are able to evaluate each piece of code in relation to the program’s purpose without being required to compose syntactically correct code. In doing so, abstract syntax tree elements serve as building blocks or a puzzle pieces, allowing students to easily add, edit, and assemble them to form programs without the need to evaluate syntactic elements for errors (</w:t>
      </w:r>
      <w:commentRangeStart w:id="16"/>
      <w:commentRangeStart w:id="17"/>
      <w:r w:rsidDel="00000000" w:rsidR="00000000" w:rsidRPr="00000000">
        <w:rPr>
          <w:rtl w:val="0"/>
        </w:rPr>
        <w:t xml:space="preserve">Donzeau-Gouge et al., 1984</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Par 2: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The affordances and drawbacks of traditional text-based interfaces compared to block-based, or blended approaches for instruction with novice programmers have been subject to debate within the computer science education community (</w:t>
      </w:r>
      <w:commentRangeStart w:id="18"/>
      <w:commentRangeStart w:id="19"/>
      <w:r w:rsidDel="00000000" w:rsidR="00000000" w:rsidRPr="00000000">
        <w:rPr>
          <w:rtl w:val="0"/>
        </w:rPr>
        <w:t xml:space="preserve">Shapiro &amp; Ahrens, 2016</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w:t>
      </w:r>
      <w:commentRangeStart w:id="20"/>
      <w:commentRangeStart w:id="21"/>
      <w:r w:rsidDel="00000000" w:rsidR="00000000" w:rsidRPr="00000000">
        <w:rPr>
          <w:rtl w:val="0"/>
        </w:rPr>
        <w:t xml:space="preserve">Weintrop &amp; Wilensky, 2015a</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 Block-based interfaces have been shown to facilitate instruction by being more legible, easing the burden to recall commands or syntax, as well as typing commands (</w:t>
      </w:r>
      <w:commentRangeStart w:id="22"/>
      <w:r w:rsidDel="00000000" w:rsidR="00000000" w:rsidRPr="00000000">
        <w:rPr>
          <w:rtl w:val="0"/>
        </w:rPr>
        <w:t xml:space="preserve">Kolling et al., 2015</w:t>
      </w:r>
      <w:commentRangeEnd w:id="22"/>
      <w:r w:rsidDel="00000000" w:rsidR="00000000" w:rsidRPr="00000000">
        <w:commentReference w:id="22"/>
      </w:r>
      <w:r w:rsidDel="00000000" w:rsidR="00000000" w:rsidRPr="00000000">
        <w:rPr>
          <w:rtl w:val="0"/>
        </w:rPr>
        <w:t xml:space="preserve">; </w:t>
      </w:r>
      <w:commentRangeStart w:id="23"/>
      <w:r w:rsidDel="00000000" w:rsidR="00000000" w:rsidRPr="00000000">
        <w:rPr>
          <w:rtl w:val="0"/>
        </w:rPr>
        <w:t xml:space="preserve">Kolling and McKay, 2016</w:t>
      </w:r>
      <w:commentRangeEnd w:id="23"/>
      <w:r w:rsidDel="00000000" w:rsidR="00000000" w:rsidRPr="00000000">
        <w:commentReference w:id="23"/>
      </w:r>
      <w:r w:rsidDel="00000000" w:rsidR="00000000" w:rsidRPr="00000000">
        <w:rPr>
          <w:rtl w:val="0"/>
        </w:rPr>
        <w:t xml:space="preserve">; </w:t>
      </w:r>
      <w:commentRangeStart w:id="24"/>
      <w:r w:rsidDel="00000000" w:rsidR="00000000" w:rsidRPr="00000000">
        <w:rPr>
          <w:rtl w:val="0"/>
        </w:rPr>
        <w:t xml:space="preserve">Weintrop and Wilensky, 2015b</w:t>
      </w:r>
      <w:commentRangeEnd w:id="24"/>
      <w:r w:rsidDel="00000000" w:rsidR="00000000" w:rsidRPr="00000000">
        <w:commentReference w:id="24"/>
      </w:r>
      <w:r w:rsidDel="00000000" w:rsidR="00000000" w:rsidRPr="00000000">
        <w:rPr>
          <w:rtl w:val="0"/>
        </w:rPr>
        <w:t xml:space="preserve">). The drawbacks however is that students may engage in unfavorable habits of programming that include incorrect usages of programming structures and series of fine-grained commands rather than abstractions such as loops (</w:t>
      </w:r>
      <w:commentRangeStart w:id="25"/>
      <w:r w:rsidDel="00000000" w:rsidR="00000000" w:rsidRPr="00000000">
        <w:rPr>
          <w:rtl w:val="0"/>
        </w:rPr>
        <w:t xml:space="preserve">Meerbaum-Salant et al., 2011</w:t>
      </w:r>
      <w:commentRangeEnd w:id="25"/>
      <w:r w:rsidDel="00000000" w:rsidR="00000000" w:rsidRPr="00000000">
        <w:commentReference w:id="25"/>
      </w:r>
      <w:r w:rsidDel="00000000" w:rsidR="00000000" w:rsidRPr="00000000">
        <w:rPr>
          <w:rtl w:val="0"/>
        </w:rPr>
        <w:t xml:space="preserve">). In a comparison of both environments, </w:t>
      </w:r>
      <w:commentRangeStart w:id="26"/>
      <w:commentRangeStart w:id="27"/>
      <w:r w:rsidDel="00000000" w:rsidR="00000000" w:rsidRPr="00000000">
        <w:rPr>
          <w:rtl w:val="0"/>
        </w:rPr>
        <w:t xml:space="preserve">Weintrop and Wilensky (2015a)</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 has shown that students perform better on block-based questions related to conditional logic, function calls, and definite loops. However, no differences were found with the isomorphic text alternative in regards to variables, indefinite loops, and program comprehension questions. </w:t>
      </w:r>
      <w:commentRangeStart w:id="28"/>
      <w:r w:rsidDel="00000000" w:rsidR="00000000" w:rsidRPr="00000000">
        <w:rPr>
          <w:rtl w:val="0"/>
        </w:rPr>
        <w:t xml:space="preserve">Weintrop and Wilensky (2017)</w:t>
      </w:r>
      <w:commentRangeEnd w:id="28"/>
      <w:r w:rsidDel="00000000" w:rsidR="00000000" w:rsidRPr="00000000">
        <w:commentReference w:id="28"/>
      </w:r>
      <w:r w:rsidDel="00000000" w:rsidR="00000000" w:rsidRPr="00000000">
        <w:rPr>
          <w:rtl w:val="0"/>
        </w:rPr>
        <w:t xml:space="preserve"> reported improved scores on assessment in high school classrooms, with students using block-based interfaces reporting greater learning gains and higher levels of interest in future computing courses, while those using the text-based interface viewed their experience as more similar to what professional programmers do and as more effective in improving their programming ability. </w:t>
      </w:r>
      <w:commentRangeStart w:id="29"/>
      <w:r w:rsidDel="00000000" w:rsidR="00000000" w:rsidRPr="00000000">
        <w:rPr>
          <w:rtl w:val="0"/>
        </w:rPr>
        <w:t xml:space="preserve">Price and Barnes (2015)</w:t>
      </w:r>
      <w:commentRangeEnd w:id="29"/>
      <w:r w:rsidDel="00000000" w:rsidR="00000000" w:rsidRPr="00000000">
        <w:commentReference w:id="29"/>
      </w:r>
      <w:r w:rsidDel="00000000" w:rsidR="00000000" w:rsidRPr="00000000">
        <w:rPr>
          <w:rtl w:val="0"/>
        </w:rPr>
        <w:t xml:space="preserve"> have also shown that students complete activities in less amount of time than in isomorphic text environments.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Par 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A key aspect in the evaluation of intelligent tutoring systems such as RoboMission includes </w:t>
      </w:r>
      <w:commentRangeStart w:id="30"/>
      <w:r w:rsidDel="00000000" w:rsidR="00000000" w:rsidRPr="00000000">
        <w:rPr>
          <w:rtl w:val="0"/>
        </w:rPr>
        <w:t xml:space="preserve">computational analyses</w:t>
      </w:r>
      <w:commentRangeEnd w:id="30"/>
      <w:r w:rsidDel="00000000" w:rsidR="00000000" w:rsidRPr="00000000">
        <w:commentReference w:id="30"/>
      </w:r>
      <w:r w:rsidDel="00000000" w:rsidR="00000000" w:rsidRPr="00000000">
        <w:rPr>
          <w:rtl w:val="0"/>
        </w:rPr>
        <w:t xml:space="preserve"> of learner-created programs, regardless of the type of interface. The rationale is to enable the system to tailor instruction to the specific needs of different learners, for instance, by progressively fading block-based in favor of text-based representations with students at various proficiency levels. </w:t>
      </w:r>
      <w:commentRangeStart w:id="31"/>
      <w:r w:rsidDel="00000000" w:rsidR="00000000" w:rsidRPr="00000000">
        <w:rPr>
          <w:rtl w:val="0"/>
        </w:rPr>
        <w:t xml:space="preserve">VanLehn (2006)</w:t>
      </w:r>
      <w:commentRangeEnd w:id="31"/>
      <w:r w:rsidDel="00000000" w:rsidR="00000000" w:rsidRPr="00000000">
        <w:commentReference w:id="31"/>
      </w:r>
      <w:r w:rsidDel="00000000" w:rsidR="00000000" w:rsidRPr="00000000">
        <w:rPr>
          <w:rtl w:val="0"/>
        </w:rPr>
        <w:t xml:space="preserve"> distinguishes between systems that adapt instruction once for each task, where a task consists of solving a multi-step problem in RoboMission, from those that give feedback and hints on each step. Thus far, previous studies have evaluated computational models that enable the system to select the next task that is most appropriate for the student. Effenberger and colleagues (</w:t>
      </w:r>
      <w:commentRangeStart w:id="32"/>
      <w:r w:rsidDel="00000000" w:rsidR="00000000" w:rsidRPr="00000000">
        <w:rPr>
          <w:rtl w:val="0"/>
        </w:rPr>
        <w:t xml:space="preserve">2020</w:t>
      </w:r>
      <w:commentRangeEnd w:id="32"/>
      <w:r w:rsidDel="00000000" w:rsidR="00000000" w:rsidRPr="00000000">
        <w:commentReference w:id="32"/>
      </w:r>
      <w:r w:rsidDel="00000000" w:rsidR="00000000" w:rsidRPr="00000000">
        <w:rPr>
          <w:rtl w:val="0"/>
        </w:rPr>
        <w:t xml:space="preserve">) predicted task performance using logistic regression to fit learning curves, where skills are assumed to vary in their difficulty to learn by students over a series of practice opportunities. Rubio (</w:t>
      </w:r>
      <w:commentRangeStart w:id="33"/>
      <w:r w:rsidDel="00000000" w:rsidR="00000000" w:rsidRPr="00000000">
        <w:rPr>
          <w:rtl w:val="0"/>
        </w:rPr>
        <w:t xml:space="preserve">2020</w:t>
      </w:r>
      <w:commentRangeEnd w:id="33"/>
      <w:r w:rsidDel="00000000" w:rsidR="00000000" w:rsidRPr="00000000">
        <w:commentReference w:id="33"/>
      </w:r>
      <w:r w:rsidDel="00000000" w:rsidR="00000000" w:rsidRPr="00000000">
        <w:rPr>
          <w:rtl w:val="0"/>
        </w:rPr>
        <w:t xml:space="preserve">) outlined a method to estimate the probability of the student successfully completing the next exercise based on the programming trajectory of the student, leveraging patterns extracted from several partial solutions before solving the previous task. Few studies have investigated modeling approaches in terms of giving feedback and hints on each step in any systematic way. The latter point has been examined by Effenberger and colleagues (</w:t>
      </w:r>
      <w:commentRangeStart w:id="34"/>
      <w:r w:rsidDel="00000000" w:rsidR="00000000" w:rsidRPr="00000000">
        <w:rPr>
          <w:rtl w:val="0"/>
        </w:rPr>
        <w:t xml:space="preserve">Effenberger &amp; Pelaneck, 2019</w:t>
      </w:r>
      <w:commentRangeEnd w:id="34"/>
      <w:r w:rsidDel="00000000" w:rsidR="00000000" w:rsidRPr="00000000">
        <w:commentReference w:id="34"/>
      </w:r>
      <w:r w:rsidDel="00000000" w:rsidR="00000000" w:rsidRPr="00000000">
        <w:rPr>
          <w:rtl w:val="0"/>
        </w:rPr>
        <w:t xml:space="preserve">; </w:t>
      </w:r>
      <w:commentRangeStart w:id="35"/>
      <w:r w:rsidDel="00000000" w:rsidR="00000000" w:rsidRPr="00000000">
        <w:rPr>
          <w:rtl w:val="0"/>
        </w:rPr>
        <w:t xml:space="preserve">Pelaneck &amp; Effenberger, 2020</w:t>
      </w:r>
      <w:commentRangeEnd w:id="35"/>
      <w:r w:rsidDel="00000000" w:rsidR="00000000" w:rsidRPr="00000000">
        <w:commentReference w:id="35"/>
      </w:r>
      <w:r w:rsidDel="00000000" w:rsidR="00000000" w:rsidRPr="00000000">
        <w:rPr>
          <w:rtl w:val="0"/>
        </w:rPr>
        <w:t xml:space="preserve">), who argues in favor of more nuanced metrics for performance that relies on additional data, such as response times, hints usage, or specific values of incorrect answers.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Par 4: - Working draft version of goals and analytical approach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720"/>
        <w:jc w:val="both"/>
        <w:rPr>
          <w:highlight w:val="yellow"/>
        </w:rPr>
      </w:pPr>
      <w:r w:rsidDel="00000000" w:rsidR="00000000" w:rsidRPr="00000000">
        <w:rPr>
          <w:rtl w:val="0"/>
        </w:rPr>
        <w:t xml:space="preserve">Research on the subject of adaptation of instruction within block-based learning environments based on classification of programming trajectories has been mostly restricted to prediction of future task performance. This study attempts to show the feasibility of early prediction of the correctness of student-produced programs at the last execution during a learning session as a means to intervene through the use of hints, prompts, or partially complete solution examples. The rationale is to adapt instruction at the level of each step taken to solve a problem, rather than at the level of tasks, where the system may recommend the next problem for students to solve. The approach to empirical research adopted for this study was one of resampling for estimation and goodness-of-fit testing under varying conditions for feature extraction and segmentation window. We repeatedly draw sub-samples from the given data set to fit and assess the early prediction model while varying these factors: (1) the type of information extracted from student programs (i.e., character and semantic information encoding); (2) the granularity of information encoded (i.e., 1, 2, and 3 contiguous units of information); and (3) segmentation window size (i.e., 5 or 10 edits) and step (i.e., 5th, 15th or 25th edit) to capture sub-sequences in the time-dependent data to establish the ideal time to intervene early during a learning session. This allows for partitioning of the predictive performance and quantifies the uncertainty of estimation of goodness of fit metrics while controlling for confounding effects used to process time series data of student edits made to programs, and is explained further in the following section.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Dataset (200 words)</w:t>
      </w:r>
    </w:p>
    <w:p w:rsidR="00000000" w:rsidDel="00000000" w:rsidP="00000000" w:rsidRDefault="00000000" w:rsidRPr="00000000" w14:paraId="00000052">
      <w:pPr>
        <w:rPr/>
      </w:pPr>
      <w:r w:rsidDel="00000000" w:rsidR="00000000" w:rsidRPr="00000000">
        <w:rPr>
          <w:rtl w:val="0"/>
        </w:rPr>
        <w:t xml:space="preserve">Par 1: Describe the dataset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t xml:space="preserve">The </w:t>
      </w:r>
      <w:r w:rsidDel="00000000" w:rsidR="00000000" w:rsidRPr="00000000">
        <w:rPr>
          <w:i w:val="1"/>
          <w:rtl w:val="0"/>
        </w:rPr>
        <w:t xml:space="preserve">Blockly Programming Dataset</w:t>
      </w:r>
      <w:r w:rsidDel="00000000" w:rsidR="00000000" w:rsidRPr="00000000">
        <w:rPr>
          <w:rtl w:val="0"/>
        </w:rPr>
        <w:t xml:space="preserve"> (</w:t>
      </w:r>
      <w:commentRangeStart w:id="36"/>
      <w:commentRangeStart w:id="37"/>
      <w:r w:rsidDel="00000000" w:rsidR="00000000" w:rsidRPr="00000000">
        <w:rPr>
          <w:rtl w:val="0"/>
        </w:rPr>
        <w:t xml:space="preserve">Effenberger, 2019</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t xml:space="preserve">) has been used in the past to investigate learner modeling approaches in the context of learning programming in a block-based environment (</w:t>
      </w:r>
      <w:commentRangeStart w:id="38"/>
      <w:commentRangeStart w:id="39"/>
      <w:r w:rsidDel="00000000" w:rsidR="00000000" w:rsidRPr="00000000">
        <w:rPr>
          <w:rtl w:val="0"/>
        </w:rPr>
        <w:t xml:space="preserve">Effenberger, Pelaneck, Cechak, 2020</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t xml:space="preserve">; </w:t>
      </w:r>
      <w:commentRangeStart w:id="40"/>
      <w:commentRangeStart w:id="41"/>
      <w:r w:rsidDel="00000000" w:rsidR="00000000" w:rsidRPr="00000000">
        <w:rPr>
          <w:rtl w:val="0"/>
        </w:rPr>
        <w:t xml:space="preserve">Rubio, 2020</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t xml:space="preserve">). Only a few datasets describing student programming processes are made publicly available to enable others to replicate and reproduce results (for review, see </w:t>
      </w:r>
      <w:commentRangeStart w:id="42"/>
      <w:r w:rsidDel="00000000" w:rsidR="00000000" w:rsidRPr="00000000">
        <w:rPr>
          <w:rtl w:val="0"/>
        </w:rPr>
        <w:t xml:space="preserve">Ihantola et al., 2015</w:t>
      </w:r>
      <w:commentRangeEnd w:id="42"/>
      <w:r w:rsidDel="00000000" w:rsidR="00000000" w:rsidRPr="00000000">
        <w:commentReference w:id="42"/>
      </w:r>
      <w:r w:rsidDel="00000000" w:rsidR="00000000" w:rsidRPr="00000000">
        <w:rPr>
          <w:rtl w:val="0"/>
        </w:rPr>
        <w:t xml:space="preserve">). The dataset was chosen for its large number of tasks that capture different program behavior such as commands, loops, and conditions. A total of 85 tasks are divided into linearly and nominally ordered hierarchical problem sets (9 levels, each with 3 sublevels). The data collected by the system consists of student interactions as well as the program states while editing and executing the task solution. </w:t>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rPr>
          <w:b w:val="1"/>
        </w:rPr>
      </w:pPr>
      <w:commentRangeStart w:id="43"/>
      <w:r w:rsidDel="00000000" w:rsidR="00000000" w:rsidRPr="00000000">
        <w:rPr>
          <w:b w:val="1"/>
          <w:rtl w:val="0"/>
        </w:rPr>
        <w:t xml:space="preserve">Data Preprocessing (600 words)</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Par 1: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The programming task is illustrated in </w:t>
      </w:r>
      <w:r w:rsidDel="00000000" w:rsidR="00000000" w:rsidRPr="00000000">
        <w:rPr>
          <w:highlight w:val="yellow"/>
          <w:rtl w:val="0"/>
        </w:rPr>
        <w:t xml:space="preserve">Figure X</w:t>
      </w:r>
      <w:r w:rsidDel="00000000" w:rsidR="00000000" w:rsidRPr="00000000">
        <w:rPr>
          <w:rFonts w:ascii="Arial Unicode MS" w:cs="Arial Unicode MS" w:eastAsia="Arial Unicode MS" w:hAnsi="Arial Unicode MS"/>
          <w:rtl w:val="0"/>
        </w:rPr>
        <w:t xml:space="preserve">. The goal of the task is to fly through the space track all the way to the blue line. In doing so, students are given blocks to execute four different commands, either (1) fly ahead, (2) fly left, (3) fly right, or (4) shoot (e.g., shoot to destroy small meteoroids, then move 1 step ahead). Additional blocks include (1) a repeat block that represents a control flow statement for specifying iteration, where a single a variable sets the count parameter value for the number of repetitions (i.e., maximum of 10); and (2) a while block as an alternative statement for iteration, where a conditional statement can be defined through a separate block with two variables, one to declare a comparison operator (= or ≠) and another for a value (i.e., blue, green, red, yellow, or black). The solution must satisfy two constraints. First, the spaceship has to collect all 21 diamonds. Second, students are allowed no more than a total of 8 blocks to create their program. A key condition to the problem is the wormhole (blue symbol in the upper left and lower right area), which enables the spaceship to fly into the square, and then appear in the other square. An indicator shows how many diamonds were already collected and blocks used by the student at each program execution. Students were allowed as many attempts as necessary to find the best solution to the problem. The instructional aim of this task is to facilitate knowledge acquisition regarding nested loops and program sequence, where the first pass of an outer loop triggers an inner loop, which executes to completion. This process is repeated until each outer loop finishes.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943600" cy="30480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Figure X. The RoboMission programming task. From left to right, (1) the problem description, (2) the given blocks, (c) the best solution, and (d) the most common error solution in program execution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 2:</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t xml:space="preserve">While a block-based representation of the program is most useful for the students to learn while problem-solving, the system captures the abstract syntax trees representations of these codes for the purposes of translation into two distinct forms. First, Python-like code in text format, which is useful for writing sample solutions. Second, a serialized, compact form of the code in text format that is used for logging snapshots of student programs. Figure Y shows an example of each type of representation for student programs. Student constructed programs are represented in a serialized form, where each single character of the whole series corresponds to a node in the abstract syntax tree of the program (</w:t>
      </w:r>
      <w:commentRangeStart w:id="44"/>
      <w:r w:rsidDel="00000000" w:rsidR="00000000" w:rsidRPr="00000000">
        <w:rPr>
          <w:rtl w:val="0"/>
        </w:rPr>
        <w:t xml:space="preserve">see Table X</w:t>
      </w:r>
      <w:commentRangeEnd w:id="44"/>
      <w:r w:rsidDel="00000000" w:rsidR="00000000" w:rsidRPr="00000000">
        <w:commentReference w:id="44"/>
      </w:r>
      <w:r w:rsidDel="00000000" w:rsidR="00000000" w:rsidRPr="00000000">
        <w:rPr>
          <w:rtl w:val="0"/>
        </w:rPr>
        <w:t xml:space="preserve">). In addition to program states, student-program interaction data includes identifiers for the task session, timestamps (time, seconds from the start of the session and last attempt at the same level of granularity), its granularity (attempt to edit or execute), the order of attempts made to solve the task, and whether the execution was successful. Finally, in addition to student-program interaction data, aggregated information such as whether the student solved the task and the level or difficulty of the task is available to gain insights into the programming process.</w:t>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357813" cy="2824872"/>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57813" cy="282487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Figure Y. Solution state representation in RoboMission.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Par 3:</w:t>
      </w:r>
    </w:p>
    <w:p w:rsidR="00000000" w:rsidDel="00000000" w:rsidP="00000000" w:rsidRDefault="00000000" w:rsidRPr="00000000" w14:paraId="00000066">
      <w:pPr>
        <w:jc w:val="both"/>
        <w:rPr/>
      </w:pPr>
      <w:r w:rsidDel="00000000" w:rsidR="00000000" w:rsidRPr="00000000">
        <w:rPr>
          <w:rtl w:val="0"/>
        </w:rPr>
        <w:t xml:space="preserve">When students edited their programs, the log trace data record would capture the compact, text-based representation of the solution state. Programming trajectories can broadly be defined as sequences of program edits and executions generated over time as students make multiple attempts to solve the problem during a single learning session. For the purposes of inferring the correctness of the program at the last execution within a broader trajectory, the examples in the program snapshot table of the </w:t>
      </w:r>
      <w:r w:rsidDel="00000000" w:rsidR="00000000" w:rsidRPr="00000000">
        <w:rPr>
          <w:i w:val="1"/>
          <w:rtl w:val="0"/>
        </w:rPr>
        <w:t xml:space="preserve">Blockly Programming Dataset </w:t>
      </w:r>
      <w:r w:rsidDel="00000000" w:rsidR="00000000" w:rsidRPr="00000000">
        <w:rPr>
          <w:rtl w:val="0"/>
        </w:rPr>
        <w:t xml:space="preserve">were filtered for the task under investigation and ordered according to the task session and elapsed time until the beginning of the learning session. Trajectories that did not include at least a single program execution were excluded from further analysis. Furthermore, we removed all examples that corresponded to program executions from within the trajectory, including only examples where students made an edit to the program. Program states where students deleted all blocks were encoded as “.”. </w:t>
      </w:r>
      <w:r w:rsidDel="00000000" w:rsidR="00000000" w:rsidRPr="00000000">
        <w:rPr>
          <w:rtl w:val="0"/>
        </w:rPr>
        <w:t xml:space="preserve">The resulting dataset includes a target attribute (i.e., last execution is correct or not), the order of the edit performed by students (e.g., 1, 2, 3, ... ), as well as the program state for the current edit (e.g., R2{R2{R3{f}R2{l}}f}f). A total of 12,572 examples are labelled as an error in the last execution of the student program, and 13,653 examples are labelled as correct solutions. From the 26,225 examples, a total of 4,791 unique solution states for program edits were recorded in the log data as well as 646 unique task sessions or programming trajectories. The count of edits across programming trajectories ranges from 1 to 351, with an average of 40.7 (SD = 45.97) edits made to the program during the task session.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Segmentation Window (200 words)</w:t>
      </w:r>
    </w:p>
    <w:p w:rsidR="00000000" w:rsidDel="00000000" w:rsidP="00000000" w:rsidRDefault="00000000" w:rsidRPr="00000000" w14:paraId="00000069">
      <w:pPr>
        <w:rPr/>
      </w:pPr>
      <w:r w:rsidDel="00000000" w:rsidR="00000000" w:rsidRPr="00000000">
        <w:rPr>
          <w:rtl w:val="0"/>
        </w:rPr>
        <w:t xml:space="preserve">Par 1:</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A sliding window was used to segment programming trajectories into smaller subsequences for the purposes of inferring the correctness of the final task solution. Each subsequence has a fixed length of 5 edits. The non-overlapping window thus captures a set of 5 separate edits, moving from the first set of 5 edits, to the 10th edit in the order within the programming trajectory (i.e., the second set of 5 edit examples), the 15th edit (i.e., the third set of 5 edit examples), and so on. This process is repeated until it reaches the tenth set of 5 edit examples or the 50th edit made within a programming trajectory. Programming trajectories that included less than a total amount of edits covered by the segmentation window were removed from further analysis to control for unequal lengths. Furthermore, the string of text characters that characterize each program state across the set of 5 edits were concatenated as a single example for the purposes of feature extraction. We compare sliding window steps to segment the programming trajectories as a means to establish the timeliness of predictions made by the classifier, where early predictions that are most accurate are more desirable in terms of guiding instructional interventions.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Feature Extraction (200 words)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Par 1:</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both"/>
        <w:rPr>
          <w:highlight w:val="yellow"/>
        </w:rPr>
      </w:pPr>
      <w:r w:rsidDel="00000000" w:rsidR="00000000" w:rsidRPr="00000000">
        <w:rPr>
          <w:rtl w:val="0"/>
        </w:rPr>
        <w:t xml:space="preserve">To extract features that represent program edit states that discriminate between correct and incorrect final solutions, we perform character n-gram encoding of the serialized, compact form of the code. We extract n-grams of lengths ranging from 1 to 3 to capture fine-grained ordinal information evident in student programs. </w:t>
      </w:r>
      <w:r w:rsidDel="00000000" w:rsidR="00000000" w:rsidRPr="00000000">
        <w:rPr>
          <w:rtl w:val="0"/>
        </w:rPr>
        <w:t xml:space="preserve">This generates all series of characters which have a length of 1(e.g., R) to 3 (e.g, R2{), otherwise referred to as uni-, bi-, and tri-grams. Therefore, the ordinal information encodes the placement order of characters regardless of semantics, such as the nature of blocks and their horizontal relationships, and whether these blocks are nested under the same loop statement. The resulting character vector numerically represents each feature in terms of the number of token occurrences (e.g., R occurred 5 times within the string). </w:t>
      </w:r>
      <w:commentRangeStart w:id="45"/>
      <w:r w:rsidDel="00000000" w:rsidR="00000000" w:rsidRPr="00000000">
        <w:rPr>
          <w:highlight w:val="yellow"/>
          <w:rtl w:val="0"/>
        </w:rPr>
        <w:t xml:space="preserve">Akram and colleagues (2020) </w:t>
      </w:r>
      <w:commentRangeEnd w:id="45"/>
      <w:r w:rsidDel="00000000" w:rsidR="00000000" w:rsidRPr="00000000">
        <w:commentReference w:id="45"/>
      </w:r>
      <w:r w:rsidDel="00000000" w:rsidR="00000000" w:rsidRPr="00000000">
        <w:rPr>
          <w:rtl w:val="0"/>
        </w:rPr>
        <w:t xml:space="preserve">recently outlined a methodology for encoding abstract syntax trees to capture semantic information stored within the programs, including ordinal and hierarchical properties of the program. While the ordinal information encodes the placement order of blocks that are nested under the same parent node, the hierarchical information encodes what blocks are nested under each other. Both encodings demonstrate the presence of different structures in the compact representation of the concatenated sequence of program edits and thus, will be compared in terms of deriving valid and meaningful predictions made by the classifier and deriving hints for the purposes of personalized instruction.</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Evaluation Method (200 words)</w:t>
      </w:r>
    </w:p>
    <w:p w:rsidR="00000000" w:rsidDel="00000000" w:rsidP="00000000" w:rsidRDefault="00000000" w:rsidRPr="00000000" w14:paraId="00000073">
      <w:pPr>
        <w:rPr/>
      </w:pPr>
      <w:r w:rsidDel="00000000" w:rsidR="00000000" w:rsidRPr="00000000">
        <w:rPr>
          <w:rtl w:val="0"/>
        </w:rPr>
        <w:t xml:space="preserve">Par 1: An implementation of the C4.5 algorithm was used to partition examples using information gain as the splitting criterion as well as a set of standard, fixed values set for hyperparameters. Following the training and testing phase, the model performance was evaluated using recall, F1, and lift metrics to ascertain the cost of misclassifying positive examples, where students made an error in the final solution for the problem. These metrics are most sensitive to the true positive rate, while accounting for false negatives, false positives, and true negatives, respectively.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b w:val="1"/>
        </w:rPr>
      </w:pPr>
      <w:r w:rsidDel="00000000" w:rsidR="00000000" w:rsidRPr="00000000">
        <w:rPr>
          <w:b w:val="1"/>
          <w:rtl w:val="0"/>
        </w:rPr>
        <w:t xml:space="preserve">Results</w:t>
      </w:r>
    </w:p>
    <w:p w:rsidR="00000000" w:rsidDel="00000000" w:rsidP="00000000" w:rsidRDefault="00000000" w:rsidRPr="00000000" w14:paraId="00000076">
      <w:pPr>
        <w:rPr>
          <w:b w:val="1"/>
        </w:rPr>
      </w:pPr>
      <w:r w:rsidDel="00000000" w:rsidR="00000000" w:rsidRPr="00000000">
        <w:rPr>
          <w:b w:val="1"/>
          <w:rtl w:val="0"/>
        </w:rPr>
        <w:t xml:space="preserve">Feature Extraction</w:t>
      </w:r>
    </w:p>
    <w:p w:rsidR="00000000" w:rsidDel="00000000" w:rsidP="00000000" w:rsidRDefault="00000000" w:rsidRPr="00000000" w14:paraId="00000077">
      <w:pPr>
        <w:jc w:val="both"/>
        <w:rPr/>
      </w:pPr>
      <w:r w:rsidDel="00000000" w:rsidR="00000000" w:rsidRPr="00000000">
        <w:rPr>
          <w:rtl w:val="0"/>
        </w:rPr>
        <w:t xml:space="preserve">Par 1: In order to compare the semantic and character n-gram feature set to infer students’ final solution to the problem, this study followed a resampling method. In the resampling procedure, the serialized, compact form of the code that characterized each solution state was either encoded at the level of characters, or parsed for semantic units of information that distinguished between several commands and statements in the block-based program. Furthermore, encoding varied at different levels of granularity to capture combinations of tokens, whether textual characters or meaningful units, ranging from one (uni-), two (bi-), or three (tri-) tokens referred to as </w:t>
      </w:r>
      <w:r w:rsidDel="00000000" w:rsidR="00000000" w:rsidRPr="00000000">
        <w:rPr>
          <w:i w:val="1"/>
          <w:rtl w:val="0"/>
        </w:rPr>
        <w:t xml:space="preserve">n</w:t>
      </w:r>
      <w:r w:rsidDel="00000000" w:rsidR="00000000" w:rsidRPr="00000000">
        <w:rPr>
          <w:rtl w:val="0"/>
        </w:rPr>
        <w:t xml:space="preserve">-grams sequences. Then a predictive model was trained to process the feature set as input and differentiate the correctness of the student's final solution to the problem as output. Table 1 shows the feature set used to train the model.</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Table 1. Encoding approaches used for parsing and level of granularity for each edit in a windowed segment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4245"/>
        <w:gridCol w:w="4275"/>
        <w:tblGridChange w:id="0">
          <w:tblGrid>
            <w:gridCol w:w="840"/>
            <w:gridCol w:w="4245"/>
            <w:gridCol w:w="4275"/>
          </w:tblGrid>
        </w:tblGridChange>
      </w:tblGrid>
      <w:tr>
        <w:trPr>
          <w:trHeight w:val="420" w:hRule="atLeast"/>
        </w:trPr>
        <w:tc>
          <w:tcPr>
            <w:vMerge w:val="restart"/>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Gram</w:t>
            </w:r>
          </w:p>
        </w:tc>
        <w:tc>
          <w:tcPr>
            <w:gridSpan w:val="2"/>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Encoding</w:t>
            </w:r>
          </w:p>
        </w:tc>
      </w:tr>
      <w:tr>
        <w:trPr>
          <w:trHeight w:val="420" w:hRule="atLeast"/>
        </w:trPr>
        <w:tc>
          <w:tcPr>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Character</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Semantic</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Uni</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b w:val="1"/>
                <w:u w:val="single"/>
                <w:rtl w:val="0"/>
              </w:rPr>
              <w:t xml:space="preserve">R</w:t>
            </w:r>
            <w:r w:rsidDel="00000000" w:rsidR="00000000" w:rsidRPr="00000000">
              <w:rPr>
                <w:rtl w:val="0"/>
              </w:rPr>
              <w:t xml:space="preserve">2{} | R2{f} | …</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b w:val="1"/>
                <w:u w:val="single"/>
                <w:rtl w:val="0"/>
              </w:rPr>
              <w:t xml:space="preserve">R2</w:t>
            </w:r>
            <w:r w:rsidDel="00000000" w:rsidR="00000000" w:rsidRPr="00000000">
              <w:rPr>
                <w:rtl w:val="0"/>
              </w:rPr>
              <w:t xml:space="preserve">{} | R2{f} | …</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Bi</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b w:val="1"/>
                <w:u w:val="single"/>
                <w:rtl w:val="0"/>
              </w:rPr>
              <w:t xml:space="preserve">R2</w:t>
            </w:r>
            <w:r w:rsidDel="00000000" w:rsidR="00000000" w:rsidRPr="00000000">
              <w:rPr>
                <w:rtl w:val="0"/>
              </w:rPr>
              <w:t xml:space="preserve">{} | R2{f} |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b w:val="1"/>
                <w:u w:val="single"/>
                <w:rtl w:val="0"/>
              </w:rPr>
              <w:t xml:space="preserve">R2{}</w:t>
            </w:r>
            <w:r w:rsidDel="00000000" w:rsidR="00000000" w:rsidRPr="00000000">
              <w:rPr>
                <w:rtl w:val="0"/>
              </w:rPr>
              <w:t xml:space="preserve"> | R2{f} | …</w:t>
            </w:r>
          </w:p>
        </w:tc>
      </w:tr>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Tri</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b w:val="1"/>
                <w:u w:val="single"/>
                <w:rtl w:val="0"/>
              </w:rPr>
              <w:t xml:space="preserve">R2{</w:t>
            </w:r>
            <w:r w:rsidDel="00000000" w:rsidR="00000000" w:rsidRPr="00000000">
              <w:rPr>
                <w:rtl w:val="0"/>
              </w:rPr>
              <w:t xml:space="preserve">} | R2{f} | …</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b w:val="1"/>
                <w:u w:val="single"/>
                <w:rtl w:val="0"/>
              </w:rPr>
              <w:t xml:space="preserve">R2{}</w:t>
            </w:r>
            <w:r w:rsidDel="00000000" w:rsidR="00000000" w:rsidRPr="00000000">
              <w:rPr>
                <w:rtl w:val="0"/>
              </w:rPr>
              <w:t xml:space="preserve"> | </w:t>
            </w:r>
            <w:r w:rsidDel="00000000" w:rsidR="00000000" w:rsidRPr="00000000">
              <w:rPr>
                <w:b w:val="1"/>
                <w:u w:val="single"/>
                <w:rtl w:val="0"/>
              </w:rPr>
              <w:t xml:space="preserve">R2</w:t>
            </w:r>
            <w:r w:rsidDel="00000000" w:rsidR="00000000" w:rsidRPr="00000000">
              <w:rPr>
                <w:rtl w:val="0"/>
              </w:rPr>
              <w:t xml:space="preserve">{f} | …</w:t>
            </w:r>
          </w:p>
        </w:tc>
      </w:tr>
    </w:tbl>
    <w:p w:rsidR="00000000" w:rsidDel="00000000" w:rsidP="00000000" w:rsidRDefault="00000000" w:rsidRPr="00000000" w14:paraId="0000008A">
      <w:pPr>
        <w:jc w:val="both"/>
        <w:rPr/>
      </w:pPr>
      <w:r w:rsidDel="00000000" w:rsidR="00000000" w:rsidRPr="00000000">
        <w:rPr>
          <w:rFonts w:ascii="Arial Unicode MS" w:cs="Arial Unicode MS" w:eastAsia="Arial Unicode MS" w:hAnsi="Arial Unicode MS"/>
          <w:rtl w:val="0"/>
        </w:rPr>
        <w:t xml:space="preserve">Note. While semantic encoding characterizes meaningful units of information (i.e., R2, as in repeat two times loop statement), character encoding captures the textual character (i.e., R or the first character in the string segment). An increasing amount of combinations of either characters or semantic information can be encoded, ranging from one, two, or three sequences of characters (i.e., [ R, 2, { ]) or meaningful units (i.e., [ R2, {}, R2]). A 3-gram sequence would then be represented as either “R_2_{“ for characters or “R2_{}_R2” for semantic units and weighed on the basis of its frequency of occurrence on a continuous scale ranging from 0, 1, …, ∞, where each edit in the windowed segment is separated by “|”.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Par 2: A sliding window was used to segment programming trajectories into smaller subsequences for the purposes of inferring the correctness of the final task solution. For each iteration of the resampling procedure, the random seed used for partitioning in a 5-fold stratified cross-validation varied (n = 20; ranging from 1000, 1105, ... 3000), as well as the step of the non-overlapping fixed-size window to segment 5 edits per time series sequence was varied (n = 10; ranging from last 5th edit, 10th edit, … 50th edit). This was done to control for confounding factors while pairing each sample for statistical comparison. Programming trajectories that included less than a total amount of edits covered by the segmentation window were removed from further analysis to control for unequal lengths. Furthermore, the string of text characters that characterize each program state across the set of 5 edits were concatenated as a single example for the purposes of feature extraction.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Table 2. Goodness of fit metric estimates on resampling by type of encoding for parsing and level of granularity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20" w:hRule="atLeast"/>
        </w:trPr>
        <w:tc>
          <w:tcPr>
            <w:vMerge w:val="restart"/>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i w:val="1"/>
              </w:rPr>
            </w:pPr>
            <w:r w:rsidDel="00000000" w:rsidR="00000000" w:rsidRPr="00000000">
              <w:rPr>
                <w:rtl w:val="0"/>
              </w:rPr>
            </w:r>
          </w:p>
          <w:p w:rsidR="00000000" w:rsidDel="00000000" w:rsidP="00000000" w:rsidRDefault="00000000" w:rsidRPr="00000000" w14:paraId="00000090">
            <w:pPr>
              <w:widowControl w:val="0"/>
              <w:spacing w:line="240" w:lineRule="auto"/>
              <w:rPr>
                <w:i w:val="1"/>
              </w:rPr>
            </w:pPr>
            <w:r w:rsidDel="00000000" w:rsidR="00000000" w:rsidRPr="00000000">
              <w:rPr>
                <w:i w:val="1"/>
                <w:rtl w:val="0"/>
              </w:rPr>
              <w:t xml:space="preserve">Metric</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i w:val="1"/>
              </w:rPr>
            </w:pPr>
            <w:r w:rsidDel="00000000" w:rsidR="00000000" w:rsidRPr="00000000">
              <w:rPr>
                <w:i w:val="1"/>
                <w:rtl w:val="0"/>
              </w:rPr>
              <w:t xml:space="preserve">Character Encoding</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i w:val="1"/>
              </w:rPr>
            </w:pPr>
            <w:r w:rsidDel="00000000" w:rsidR="00000000" w:rsidRPr="00000000">
              <w:rPr>
                <w:i w:val="1"/>
                <w:rtl w:val="0"/>
              </w:rPr>
              <w:t xml:space="preserve">Semantic Encoding</w:t>
            </w:r>
          </w:p>
        </w:tc>
      </w:tr>
      <w:tr>
        <w:trPr>
          <w:trHeight w:val="420" w:hRule="atLeast"/>
        </w:trPr>
        <w:tc>
          <w:tcPr>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i w:val="1"/>
              </w:rPr>
            </w:pPr>
            <w:r w:rsidDel="00000000" w:rsidR="00000000" w:rsidRPr="00000000">
              <w:rPr>
                <w:i w:val="1"/>
                <w:rtl w:val="0"/>
              </w:rPr>
              <w:t xml:space="preserve">Uni-Gram</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i w:val="1"/>
              </w:rPr>
            </w:pPr>
            <w:r w:rsidDel="00000000" w:rsidR="00000000" w:rsidRPr="00000000">
              <w:rPr>
                <w:i w:val="1"/>
                <w:rtl w:val="0"/>
              </w:rPr>
              <w:t xml:space="preserve">Bi-Gram</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i w:val="1"/>
              </w:rPr>
            </w:pPr>
            <w:r w:rsidDel="00000000" w:rsidR="00000000" w:rsidRPr="00000000">
              <w:rPr>
                <w:i w:val="1"/>
                <w:rtl w:val="0"/>
              </w:rPr>
              <w:t xml:space="preserve">Tri-Gram</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i w:val="1"/>
              </w:rPr>
            </w:pPr>
            <w:r w:rsidDel="00000000" w:rsidR="00000000" w:rsidRPr="00000000">
              <w:rPr>
                <w:i w:val="1"/>
                <w:rtl w:val="0"/>
              </w:rPr>
              <w:t xml:space="preserve">Uni-Gram</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i w:val="1"/>
              </w:rPr>
            </w:pPr>
            <w:r w:rsidDel="00000000" w:rsidR="00000000" w:rsidRPr="00000000">
              <w:rPr>
                <w:i w:val="1"/>
                <w:rtl w:val="0"/>
              </w:rPr>
              <w:t xml:space="preserve">Bi-Gram</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i w:val="1"/>
              </w:rPr>
            </w:pPr>
            <w:r w:rsidDel="00000000" w:rsidR="00000000" w:rsidRPr="00000000">
              <w:rPr>
                <w:i w:val="1"/>
                <w:rtl w:val="0"/>
              </w:rPr>
              <w:t xml:space="preserve">Tri-Gram</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Recall</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.50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.49</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.50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.48</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.51</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.55*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F1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.49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.49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.49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.48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.49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.51*</w:t>
            </w:r>
          </w:p>
        </w:tc>
      </w:tr>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Lift</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1.09</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1.09</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1.10</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1.10</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1.10</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1.10</w:t>
            </w:r>
          </w:p>
        </w:tc>
      </w:tr>
    </w:tbl>
    <w:p w:rsidR="00000000" w:rsidDel="00000000" w:rsidP="00000000" w:rsidRDefault="00000000" w:rsidRPr="00000000" w14:paraId="000000B3">
      <w:pPr>
        <w:jc w:val="both"/>
        <w:rPr/>
      </w:pPr>
      <w:r w:rsidDel="00000000" w:rsidR="00000000" w:rsidRPr="00000000">
        <w:rPr>
          <w:rtl w:val="0"/>
        </w:rPr>
        <w:t xml:space="preserve">Note. 200 examples per paired samples in each condition, controlling for non-overlapping fixed window step (n = 10) and seed for 5-fold stratified cross-validation (n = 20) as confounding factors. *Paired-sample two-sided t-test with bonferroni correction, </w:t>
      </w:r>
      <w:r w:rsidDel="00000000" w:rsidR="00000000" w:rsidRPr="00000000">
        <w:rPr>
          <w:i w:val="1"/>
          <w:rtl w:val="0"/>
        </w:rPr>
        <w:t xml:space="preserve">p</w:t>
      </w:r>
      <w:r w:rsidDel="00000000" w:rsidR="00000000" w:rsidRPr="00000000">
        <w:rPr>
          <w:rtl w:val="0"/>
        </w:rPr>
        <w:t xml:space="preserve"> &lt; .005.</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Par 3: The goodness of fit metric estimates obtained from the resampling procedure by type of encoding for parsing and level of granularity is given in Table 2. Paired-sample t-test comparisons were conducted to ascertain effects using Bonferroni correction to control family wise error rate. As can be seen from the table, the semantic encoding led to better fitting models than character encoding under two conditions. The first condition is for encoding to occur at a higher level of granularity, in that models that relied on tri-gram encoding with semantic information outperformed those that relied on characters. A small effect was obtained in regards to both the recall and F1 scores, </w:t>
      </w:r>
      <w:r w:rsidDel="00000000" w:rsidR="00000000" w:rsidRPr="00000000">
        <w:rPr>
          <w:i w:val="1"/>
          <w:rtl w:val="0"/>
        </w:rPr>
        <w:t xml:space="preserve">t</w:t>
      </w:r>
      <w:r w:rsidDel="00000000" w:rsidR="00000000" w:rsidRPr="00000000">
        <w:rPr>
          <w:rtl w:val="0"/>
        </w:rPr>
        <w:t xml:space="preserve">(199) = 6.22, </w:t>
      </w:r>
      <w:r w:rsidDel="00000000" w:rsidR="00000000" w:rsidRPr="00000000">
        <w:rPr>
          <w:i w:val="1"/>
          <w:rtl w:val="0"/>
        </w:rPr>
        <w:t xml:space="preserve">p</w:t>
      </w:r>
      <w:r w:rsidDel="00000000" w:rsidR="00000000" w:rsidRPr="00000000">
        <w:rPr>
          <w:rtl w:val="0"/>
        </w:rPr>
        <w:t xml:space="preserve"> &lt; .005, </w:t>
      </w:r>
      <w:r w:rsidDel="00000000" w:rsidR="00000000" w:rsidRPr="00000000">
        <w:rPr>
          <w:i w:val="1"/>
          <w:rtl w:val="0"/>
        </w:rPr>
        <w:t xml:space="preserve">d</w:t>
      </w:r>
      <w:r w:rsidDel="00000000" w:rsidR="00000000" w:rsidRPr="00000000">
        <w:rPr>
          <w:rtl w:val="0"/>
        </w:rPr>
        <w:t xml:space="preserve"> = 0.44; </w:t>
      </w:r>
      <w:r w:rsidDel="00000000" w:rsidR="00000000" w:rsidRPr="00000000">
        <w:rPr>
          <w:i w:val="1"/>
          <w:rtl w:val="0"/>
        </w:rPr>
        <w:t xml:space="preserve">t</w:t>
      </w:r>
      <w:r w:rsidDel="00000000" w:rsidR="00000000" w:rsidRPr="00000000">
        <w:rPr>
          <w:rtl w:val="0"/>
        </w:rPr>
        <w:t xml:space="preserve">(199) = 3.26, </w:t>
      </w:r>
      <w:r w:rsidDel="00000000" w:rsidR="00000000" w:rsidRPr="00000000">
        <w:rPr>
          <w:i w:val="1"/>
          <w:rtl w:val="0"/>
        </w:rPr>
        <w:t xml:space="preserve">p</w:t>
      </w:r>
      <w:r w:rsidDel="00000000" w:rsidR="00000000" w:rsidRPr="00000000">
        <w:rPr>
          <w:rtl w:val="0"/>
        </w:rPr>
        <w:t xml:space="preserve"> &lt; .005, </w:t>
      </w:r>
      <w:r w:rsidDel="00000000" w:rsidR="00000000" w:rsidRPr="00000000">
        <w:rPr>
          <w:i w:val="1"/>
          <w:rtl w:val="0"/>
        </w:rPr>
        <w:t xml:space="preserve">d</w:t>
      </w:r>
      <w:r w:rsidDel="00000000" w:rsidR="00000000" w:rsidRPr="00000000">
        <w:rPr>
          <w:rtl w:val="0"/>
        </w:rPr>
        <w:t xml:space="preserve"> = 0.23, respectively. The second condition is that the locus of the effect is limited to a specific class of examples, as observed gains in model performance are limited to the recall and F1 metric, but not lift scores. Although the lift metric is sensitive to positive examples given the aims of model evaluation, the metric accounts for true negative rates, in contrast to recall and F1 scores.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Segmentation Window</w:t>
      </w:r>
    </w:p>
    <w:p w:rsidR="00000000" w:rsidDel="00000000" w:rsidP="00000000" w:rsidRDefault="00000000" w:rsidRPr="00000000" w14:paraId="000000B8">
      <w:pPr>
        <w:jc w:val="both"/>
        <w:rPr/>
      </w:pPr>
      <w:r w:rsidDel="00000000" w:rsidR="00000000" w:rsidRPr="00000000">
        <w:rPr>
          <w:rtl w:val="0"/>
        </w:rPr>
        <w:t xml:space="preserve">Par 1: For each iteration of the resampling procedure, a different set of seeds used for partitioning in a 5-fold stratified cross-validation were used from the previous experiment (n = 200; ranging from 1001, 1011, ... 3001). Window size was manipulated to capture either 5 or 10 contiguous edits in a larger sequence during each learning session. Furthermore, the order of edit where segmentation occurs was varied, ranging from the 5th, 15th, and 25th edit. Similarly to the previous experiment, a predictive model was trained to process the feature set as input and differentiate the correctness of the student's final solution to the problem as output. This experimental manipulation however aims to ascertain the ability of the model in terms of predicting the final correctness of student-produced programs earlier rather than later during the learning session. Table 3 illustrates each of these properties for the segmentation window. </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Table 3. Window sizes used for 3-gram semantic encoding and order of edit in each windowed segment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4245"/>
        <w:gridCol w:w="4275"/>
        <w:tblGridChange w:id="0">
          <w:tblGrid>
            <w:gridCol w:w="840"/>
            <w:gridCol w:w="4245"/>
            <w:gridCol w:w="4275"/>
          </w:tblGrid>
        </w:tblGridChange>
      </w:tblGrid>
      <w:tr>
        <w:trPr>
          <w:trHeight w:val="420" w:hRule="atLeast"/>
        </w:trPr>
        <w:tc>
          <w:tcPr>
            <w:vMerge w:val="restart"/>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Step</w:t>
            </w:r>
          </w:p>
        </w:tc>
        <w:tc>
          <w:tcPr>
            <w:gridSpan w:val="2"/>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Window Size</w:t>
            </w:r>
          </w:p>
        </w:tc>
      </w:tr>
      <w:tr>
        <w:trPr>
          <w:trHeight w:val="420" w:hRule="atLeast"/>
        </w:trPr>
        <w:tc>
          <w:tcPr>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5 Edits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10 Edits</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5th</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_____</w:t>
            </w:r>
            <w:r w:rsidDel="00000000" w:rsidR="00000000" w:rsidRPr="00000000">
              <w:rPr>
                <w:highlight w:val="black"/>
                <w:rtl w:val="0"/>
              </w:rPr>
              <w:t xml:space="preserve">_____</w:t>
            </w:r>
            <w:r w:rsidDel="00000000" w:rsidR="00000000" w:rsidRPr="00000000">
              <w:rPr>
                <w:rtl w:val="0"/>
              </w:rPr>
              <w:t xml:space="preserve">______________________</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_____</w:t>
            </w:r>
            <w:r w:rsidDel="00000000" w:rsidR="00000000" w:rsidRPr="00000000">
              <w:rPr>
                <w:highlight w:val="black"/>
                <w:rtl w:val="0"/>
              </w:rPr>
              <w:t xml:space="preserve">__________</w:t>
            </w:r>
            <w:r w:rsidDel="00000000" w:rsidR="00000000" w:rsidRPr="00000000">
              <w:rPr>
                <w:rtl w:val="0"/>
              </w:rPr>
              <w:t xml:space="preserve">__________________</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15th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_____</w:t>
            </w:r>
            <w:r w:rsidDel="00000000" w:rsidR="00000000" w:rsidRPr="00000000">
              <w:rPr>
                <w:rtl w:val="0"/>
              </w:rPr>
              <w:t xml:space="preserve">_____</w:t>
            </w:r>
            <w:r w:rsidDel="00000000" w:rsidR="00000000" w:rsidRPr="00000000">
              <w:rPr>
                <w:rtl w:val="0"/>
              </w:rPr>
              <w:t xml:space="preserve">_____</w:t>
            </w:r>
            <w:r w:rsidDel="00000000" w:rsidR="00000000" w:rsidRPr="00000000">
              <w:rPr>
                <w:highlight w:val="black"/>
                <w:rtl w:val="0"/>
              </w:rPr>
              <w:t xml:space="preserve">_____</w:t>
            </w:r>
            <w:r w:rsidDel="00000000" w:rsidR="00000000" w:rsidRPr="00000000">
              <w:rPr>
                <w:rtl w:val="0"/>
              </w:rPr>
              <w:t xml:space="preserve">____________</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_______________</w:t>
            </w:r>
            <w:r w:rsidDel="00000000" w:rsidR="00000000" w:rsidRPr="00000000">
              <w:rPr>
                <w:highlight w:val="black"/>
                <w:rtl w:val="0"/>
              </w:rPr>
              <w:t xml:space="preserve">__________</w:t>
            </w:r>
            <w:r w:rsidDel="00000000" w:rsidR="00000000" w:rsidRPr="00000000">
              <w:rPr>
                <w:rtl w:val="0"/>
              </w:rPr>
              <w:t xml:space="preserve">________</w:t>
            </w:r>
          </w:p>
        </w:tc>
      </w:tr>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25th</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_______________</w:t>
            </w:r>
            <w:r w:rsidDel="00000000" w:rsidR="00000000" w:rsidRPr="00000000">
              <w:rPr>
                <w:rtl w:val="0"/>
              </w:rPr>
              <w:t xml:space="preserve">_____</w:t>
            </w:r>
            <w:r w:rsidDel="00000000" w:rsidR="00000000" w:rsidRPr="00000000">
              <w:rPr>
                <w:rtl w:val="0"/>
              </w:rPr>
              <w:t xml:space="preserve">_____</w:t>
            </w:r>
            <w:r w:rsidDel="00000000" w:rsidR="00000000" w:rsidRPr="00000000">
              <w:rPr>
                <w:highlight w:val="black"/>
                <w:rtl w:val="0"/>
              </w:rPr>
              <w:t xml:space="preserve">_____</w:t>
            </w:r>
            <w:r w:rsidDel="00000000" w:rsidR="00000000" w:rsidRPr="00000000">
              <w:rPr>
                <w:rtl w:val="0"/>
              </w:rPr>
              <w:t xml:space="preserve">__</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highlight w:val="black"/>
              </w:rPr>
            </w:pPr>
            <w:r w:rsidDel="00000000" w:rsidR="00000000" w:rsidRPr="00000000">
              <w:rPr>
                <w:rtl w:val="0"/>
              </w:rPr>
              <w:t xml:space="preserve">_________________________</w:t>
            </w:r>
            <w:r w:rsidDel="00000000" w:rsidR="00000000" w:rsidRPr="00000000">
              <w:rPr>
                <w:highlight w:val="black"/>
                <w:rtl w:val="0"/>
              </w:rPr>
              <w:t xml:space="preserve">________</w:t>
            </w:r>
          </w:p>
        </w:tc>
      </w:tr>
    </w:tbl>
    <w:p w:rsidR="00000000" w:rsidDel="00000000" w:rsidP="00000000" w:rsidRDefault="00000000" w:rsidRPr="00000000" w14:paraId="000000CB">
      <w:pPr>
        <w:jc w:val="both"/>
        <w:rPr/>
      </w:pPr>
      <w:r w:rsidDel="00000000" w:rsidR="00000000" w:rsidRPr="00000000">
        <w:rPr>
          <w:rtl w:val="0"/>
        </w:rPr>
        <w:t xml:space="preserve">Note. While larger window sizes results in concatenating a larger amount of edits for the purposes of encoding contiguous sequences of meaningful units (i.e., a total of 10 edits), smaller window sizes capture lesser amounts of edits (i.e., a total of 5 edits). An increasing order of edits can be used to determine where segmentation occurs within a sequence, ranging from the 5th, 15th, and 25th edit in the sequence.</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Par 2. In this experiment, the 3-gram semantic encoding approach was retained from the previous experiment and applied to extract features while varying the window size and step used for segmentation of the sequence of edits. Programming trajectories that included less than a total amount of edits covered by the segmentation window were removed from further analysis to control for unequal lengths. Furthermore, the string of text characters that characterize each program state across the set of 5 edits were concatenated as a single example for the purposes of feature extraction.</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Table 4. Goodness of fit metric estimates on resampling by type of segmentation window size and step</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20" w:hRule="atLeast"/>
        </w:trPr>
        <w:tc>
          <w:tcPr>
            <w:vMerge w:val="restart"/>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i w:val="1"/>
              </w:rPr>
            </w:pPr>
            <w:r w:rsidDel="00000000" w:rsidR="00000000" w:rsidRPr="00000000">
              <w:rPr>
                <w:rtl w:val="0"/>
              </w:rPr>
            </w:r>
          </w:p>
          <w:p w:rsidR="00000000" w:rsidDel="00000000" w:rsidP="00000000" w:rsidRDefault="00000000" w:rsidRPr="00000000" w14:paraId="000000D1">
            <w:pPr>
              <w:widowControl w:val="0"/>
              <w:spacing w:line="240" w:lineRule="auto"/>
              <w:rPr>
                <w:i w:val="1"/>
              </w:rPr>
            </w:pPr>
            <w:r w:rsidDel="00000000" w:rsidR="00000000" w:rsidRPr="00000000">
              <w:rPr>
                <w:i w:val="1"/>
                <w:rtl w:val="0"/>
              </w:rPr>
              <w:t xml:space="preserve">Metric</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i w:val="1"/>
              </w:rPr>
            </w:pPr>
            <w:r w:rsidDel="00000000" w:rsidR="00000000" w:rsidRPr="00000000">
              <w:rPr>
                <w:i w:val="1"/>
                <w:rtl w:val="0"/>
              </w:rPr>
              <w:t xml:space="preserve">5 Edits</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i w:val="1"/>
              </w:rPr>
            </w:pPr>
            <w:r w:rsidDel="00000000" w:rsidR="00000000" w:rsidRPr="00000000">
              <w:rPr>
                <w:i w:val="1"/>
                <w:rtl w:val="0"/>
              </w:rPr>
              <w:t xml:space="preserve">10 Edits</w:t>
            </w:r>
          </w:p>
        </w:tc>
      </w:tr>
      <w:tr>
        <w:trPr>
          <w:trHeight w:val="420" w:hRule="atLeast"/>
        </w:trPr>
        <w:tc>
          <w:tcPr>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i w:val="1"/>
              </w:rPr>
            </w:pPr>
            <w:r w:rsidDel="00000000" w:rsidR="00000000" w:rsidRPr="00000000">
              <w:rPr>
                <w:i w:val="1"/>
                <w:rtl w:val="0"/>
              </w:rPr>
              <w:t xml:space="preserve">5th</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i w:val="1"/>
              </w:rPr>
            </w:pPr>
            <w:r w:rsidDel="00000000" w:rsidR="00000000" w:rsidRPr="00000000">
              <w:rPr>
                <w:i w:val="1"/>
                <w:rtl w:val="0"/>
              </w:rPr>
              <w:t xml:space="preserve">15th</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i w:val="1"/>
              </w:rPr>
            </w:pPr>
            <w:r w:rsidDel="00000000" w:rsidR="00000000" w:rsidRPr="00000000">
              <w:rPr>
                <w:i w:val="1"/>
                <w:rtl w:val="0"/>
              </w:rPr>
              <w:t xml:space="preserve">25th</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i w:val="1"/>
              </w:rPr>
            </w:pPr>
            <w:r w:rsidDel="00000000" w:rsidR="00000000" w:rsidRPr="00000000">
              <w:rPr>
                <w:i w:val="1"/>
                <w:rtl w:val="0"/>
              </w:rPr>
              <w:t xml:space="preserve">5th</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i w:val="1"/>
              </w:rPr>
            </w:pPr>
            <w:r w:rsidDel="00000000" w:rsidR="00000000" w:rsidRPr="00000000">
              <w:rPr>
                <w:i w:val="1"/>
                <w:rtl w:val="0"/>
              </w:rPr>
              <w:t xml:space="preserve">15th</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i w:val="1"/>
              </w:rPr>
            </w:pPr>
            <w:r w:rsidDel="00000000" w:rsidR="00000000" w:rsidRPr="00000000">
              <w:rPr>
                <w:i w:val="1"/>
                <w:rtl w:val="0"/>
              </w:rPr>
              <w:t xml:space="preserve">25th</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Recall</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.57</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.55</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.44</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.63*</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.59*</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.56*</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F1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.52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.52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.43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.56*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.53*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.49*</w:t>
            </w:r>
          </w:p>
        </w:tc>
      </w:tr>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Lift</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1.10*</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1.11</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1.13*</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1.08</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1.10</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1.05</w:t>
            </w:r>
          </w:p>
        </w:tc>
      </w:tr>
    </w:tbl>
    <w:p w:rsidR="00000000" w:rsidDel="00000000" w:rsidP="00000000" w:rsidRDefault="00000000" w:rsidRPr="00000000" w14:paraId="000000F4">
      <w:pPr>
        <w:jc w:val="both"/>
        <w:rPr/>
      </w:pPr>
      <w:r w:rsidDel="00000000" w:rsidR="00000000" w:rsidRPr="00000000">
        <w:rPr>
          <w:rtl w:val="0"/>
        </w:rPr>
        <w:t xml:space="preserve">Note. 200 examples per paired samples in each condition, controlling for seed of the 5-fold stratified cross-validation (n = 200) as a confounding factor. *Significant paired-sample two-sided t-test with bonferroni correction, </w:t>
      </w:r>
      <w:r w:rsidDel="00000000" w:rsidR="00000000" w:rsidRPr="00000000">
        <w:rPr>
          <w:i w:val="1"/>
          <w:rtl w:val="0"/>
        </w:rPr>
        <w:t xml:space="preserve">p</w:t>
      </w:r>
      <w:r w:rsidDel="00000000" w:rsidR="00000000" w:rsidRPr="00000000">
        <w:rPr>
          <w:rtl w:val="0"/>
        </w:rPr>
        <w:t xml:space="preserve"> &lt; .005.</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Par 3: The goodness of fit metric estimates obtained from the resampling procedure by type of segmentation window size and step is given in Table 4. Paired-sample t-test comparisons were conducted to ascertain effects using Bonferroni correction to control family wise error rate. As can be seen from the table, the larger window size that included 10 contiguous edits that were concatenated for the purposes of feature extraction led to better fitting models than the smaller window size under two conditions. First, there is a trend in the results that suggest that the model best fits the positive class when segmentation occurs earlier in a sequence of edits, as both the recall and F1 metric scores decrease inversely to the order of edits. The exam of the scores suggest that best performing models are obtained overall when segmentation occurs on the 5th edit, resulting in a medium effect for recall (</w:t>
      </w:r>
      <w:r w:rsidDel="00000000" w:rsidR="00000000" w:rsidRPr="00000000">
        <w:rPr>
          <w:i w:val="1"/>
          <w:rtl w:val="0"/>
        </w:rPr>
        <w:t xml:space="preserve">t</w:t>
      </w:r>
      <w:r w:rsidDel="00000000" w:rsidR="00000000" w:rsidRPr="00000000">
        <w:rPr>
          <w:rtl w:val="0"/>
        </w:rPr>
        <w:t xml:space="preserve">(199) = 8.34, </w:t>
      </w:r>
      <w:r w:rsidDel="00000000" w:rsidR="00000000" w:rsidRPr="00000000">
        <w:rPr>
          <w:i w:val="1"/>
          <w:rtl w:val="0"/>
        </w:rPr>
        <w:t xml:space="preserve">p</w:t>
      </w:r>
      <w:r w:rsidDel="00000000" w:rsidR="00000000" w:rsidRPr="00000000">
        <w:rPr>
          <w:rtl w:val="0"/>
        </w:rPr>
        <w:t xml:space="preserve"> &lt; .005, </w:t>
      </w:r>
      <w:r w:rsidDel="00000000" w:rsidR="00000000" w:rsidRPr="00000000">
        <w:rPr>
          <w:i w:val="1"/>
          <w:rtl w:val="0"/>
        </w:rPr>
        <w:t xml:space="preserve">d</w:t>
      </w:r>
      <w:r w:rsidDel="00000000" w:rsidR="00000000" w:rsidRPr="00000000">
        <w:rPr>
          <w:rtl w:val="0"/>
        </w:rPr>
        <w:t xml:space="preserve"> = 0.59) and F1 scores (</w:t>
      </w:r>
      <w:r w:rsidDel="00000000" w:rsidR="00000000" w:rsidRPr="00000000">
        <w:rPr>
          <w:i w:val="1"/>
          <w:rtl w:val="0"/>
        </w:rPr>
        <w:t xml:space="preserve">t</w:t>
      </w:r>
      <w:r w:rsidDel="00000000" w:rsidR="00000000" w:rsidRPr="00000000">
        <w:rPr>
          <w:rtl w:val="0"/>
        </w:rPr>
        <w:t xml:space="preserve">(199) = 7.67, </w:t>
      </w:r>
      <w:r w:rsidDel="00000000" w:rsidR="00000000" w:rsidRPr="00000000">
        <w:rPr>
          <w:i w:val="1"/>
          <w:rtl w:val="0"/>
        </w:rPr>
        <w:t xml:space="preserve">p</w:t>
      </w:r>
      <w:r w:rsidDel="00000000" w:rsidR="00000000" w:rsidRPr="00000000">
        <w:rPr>
          <w:rtl w:val="0"/>
        </w:rPr>
        <w:t xml:space="preserve"> &lt; .005, </w:t>
      </w:r>
      <w:r w:rsidDel="00000000" w:rsidR="00000000" w:rsidRPr="00000000">
        <w:rPr>
          <w:i w:val="1"/>
          <w:rtl w:val="0"/>
        </w:rPr>
        <w:t xml:space="preserve">d</w:t>
      </w:r>
      <w:r w:rsidDel="00000000" w:rsidR="00000000" w:rsidRPr="00000000">
        <w:rPr>
          <w:rtl w:val="0"/>
        </w:rPr>
        <w:t xml:space="preserve"> = 0.54). Second, the locus of the effect is limited to the class of example detected by the model, as the lift metric is sensitive to positive examples, which are more accurately detected when a smaller segmentation window is used. The effect depends however on the step or the order of the edit that determines the segmentation, as a medium effect is observed when segmentation occurs at the 25th edit (</w:t>
      </w:r>
      <w:r w:rsidDel="00000000" w:rsidR="00000000" w:rsidRPr="00000000">
        <w:rPr>
          <w:i w:val="1"/>
          <w:rtl w:val="0"/>
        </w:rPr>
        <w:t xml:space="preserve">t</w:t>
      </w:r>
      <w:r w:rsidDel="00000000" w:rsidR="00000000" w:rsidRPr="00000000">
        <w:rPr>
          <w:rtl w:val="0"/>
        </w:rPr>
        <w:t xml:space="preserve">(199) = -8.09, </w:t>
      </w:r>
      <w:r w:rsidDel="00000000" w:rsidR="00000000" w:rsidRPr="00000000">
        <w:rPr>
          <w:i w:val="1"/>
          <w:rtl w:val="0"/>
        </w:rPr>
        <w:t xml:space="preserve">p</w:t>
      </w:r>
      <w:r w:rsidDel="00000000" w:rsidR="00000000" w:rsidRPr="00000000">
        <w:rPr>
          <w:rtl w:val="0"/>
        </w:rPr>
        <w:t xml:space="preserve"> &lt; .005, </w:t>
      </w:r>
      <w:r w:rsidDel="00000000" w:rsidR="00000000" w:rsidRPr="00000000">
        <w:rPr>
          <w:i w:val="1"/>
          <w:rtl w:val="0"/>
        </w:rPr>
        <w:t xml:space="preserve">d</w:t>
      </w:r>
      <w:r w:rsidDel="00000000" w:rsidR="00000000" w:rsidRPr="00000000">
        <w:rPr>
          <w:rtl w:val="0"/>
        </w:rPr>
        <w:t xml:space="preserve"> = 0.57) and small effect for the 5th edit in a sequence (</w:t>
      </w:r>
      <w:r w:rsidDel="00000000" w:rsidR="00000000" w:rsidRPr="00000000">
        <w:rPr>
          <w:i w:val="1"/>
          <w:rtl w:val="0"/>
        </w:rPr>
        <w:t xml:space="preserve">t</w:t>
      </w:r>
      <w:r w:rsidDel="00000000" w:rsidR="00000000" w:rsidRPr="00000000">
        <w:rPr>
          <w:rtl w:val="0"/>
        </w:rPr>
        <w:t xml:space="preserve">(199) = -3.30, </w:t>
      </w:r>
      <w:r w:rsidDel="00000000" w:rsidR="00000000" w:rsidRPr="00000000">
        <w:rPr>
          <w:i w:val="1"/>
          <w:rtl w:val="0"/>
        </w:rPr>
        <w:t xml:space="preserve">p</w:t>
      </w:r>
      <w:r w:rsidDel="00000000" w:rsidR="00000000" w:rsidRPr="00000000">
        <w:rPr>
          <w:rtl w:val="0"/>
        </w:rPr>
        <w:t xml:space="preserve"> &lt; .005, </w:t>
      </w:r>
      <w:r w:rsidDel="00000000" w:rsidR="00000000" w:rsidRPr="00000000">
        <w:rPr>
          <w:i w:val="1"/>
          <w:rtl w:val="0"/>
        </w:rPr>
        <w:t xml:space="preserve">d</w:t>
      </w:r>
      <w:r w:rsidDel="00000000" w:rsidR="00000000" w:rsidRPr="00000000">
        <w:rPr>
          <w:rtl w:val="0"/>
        </w:rPr>
        <w:t xml:space="preserve"> = 0.23).</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Discussion (200 words)</w:t>
      </w:r>
    </w:p>
    <w:p w:rsidR="00000000" w:rsidDel="00000000" w:rsidP="00000000" w:rsidRDefault="00000000" w:rsidRPr="00000000" w14:paraId="000000F9">
      <w:pPr>
        <w:jc w:val="both"/>
        <w:rPr/>
      </w:pPr>
      <w:r w:rsidDel="00000000" w:rsidR="00000000" w:rsidRPr="00000000">
        <w:rPr>
          <w:rtl w:val="0"/>
        </w:rPr>
        <w:t xml:space="preserve">Par 1:</w:t>
      </w:r>
    </w:p>
    <w:p w:rsidR="00000000" w:rsidDel="00000000" w:rsidP="00000000" w:rsidRDefault="00000000" w:rsidRPr="00000000" w14:paraId="000000FA">
      <w:pPr>
        <w:jc w:val="both"/>
        <w:rPr/>
      </w:pPr>
      <w:r w:rsidDel="00000000" w:rsidR="00000000" w:rsidRPr="00000000">
        <w:rPr>
          <w:rtl w:val="0"/>
        </w:rPr>
        <w:t xml:space="preserve">The generalizability of the resulting early prediction model was ascertained using a leave-one-out cross validation procedure, where a single learning session is assigned to the test set and the model is trained on the remaining learning sessions. Based on the findings obtained from the prior experiment, the early prediction model segments the sequence of edits that occurred during the learning session at the 5th edit, including a total of 10 edits that are concatenated for the purposes of extracting contiguous sequences of a maximum of 3 semantic units. Table 5 shows the resulting confusion matrix for the resulting model after tuning the depth of partitions made by the decision tree. The exam of the recall metric suggests that the model is able to accurately detect 4 out of 5 incorrect solutions produced by students at the last execution during a learning session (recall = 83.41%). The early prediction model however is not precise, as 3 out of 5 solutions that are predicted as incorrect, were in fact later found to be correctly solved by the students (precision = 58.09%). These findings suggest that students who need assistance are likely to receive it as a result of the early prediction made by the model. However, those that do not require any form of assistance may be presented with instructional content that is not necessary to improve learning and performance.  </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Table 5. Confusion matrix for the early prediction of student-produced solution correctness at the last execution</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vMerge w:val="restart"/>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Predicted</w:t>
            </w:r>
          </w:p>
        </w:tc>
        <w:tc>
          <w:tcPr>
            <w:gridSpan w:val="2"/>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Observed</w:t>
            </w:r>
          </w:p>
        </w:tc>
      </w:tr>
      <w:tr>
        <w:trPr>
          <w:trHeight w:val="420" w:hRule="atLeast"/>
        </w:trPr>
        <w:tc>
          <w:tcPr>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Incorrect</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Correct</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Incorrect</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176</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127</w:t>
            </w:r>
          </w:p>
        </w:tc>
      </w:tr>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106</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Appendix A provides an overview of the branching operations based on the comparison of the total occurrences of different continuous semantic units within the segmented edit sequence during the learning session. The exam of partitions confirms that the decision tree covers aspects of student-produced solutions that differentiate those that are correct from others that are incorrect. For instance, the first or root node in the tree relies on the feature “R2_{_R3”, which is in fact found in the inner loop of the correct solution to this problem. In student-produced solutions where this nested block occurs at least twice (i.e., threshold for R2_{_R3 is greater than 1.5) in the windowed segment of 10 edits, starting at the 5th edit, the likelihood that students will obtain the final correct solution at the last execution is increased. This is most evident in the following decision path to prediction:</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ab/>
        <w:t xml:space="preserve">Decision Tree Path to Early Prediction of “Correct”</w:t>
      </w:r>
    </w:p>
    <w:p w:rsidR="00000000" w:rsidDel="00000000" w:rsidP="00000000" w:rsidRDefault="00000000" w:rsidRPr="00000000" w14:paraId="0000010E">
      <w:pPr>
        <w:ind w:firstLine="720"/>
        <w:jc w:val="both"/>
        <w:rPr/>
      </w:pPr>
      <w:r w:rsidDel="00000000" w:rsidR="00000000" w:rsidRPr="00000000">
        <w:rPr>
          <w:rtl w:val="0"/>
        </w:rPr>
        <w:t xml:space="preserve"> R2_{_R3 &gt; 1.500</w:t>
      </w:r>
    </w:p>
    <w:p w:rsidR="00000000" w:rsidDel="00000000" w:rsidP="00000000" w:rsidRDefault="00000000" w:rsidRPr="00000000" w14:paraId="0000010F">
      <w:pPr>
        <w:ind w:left="0" w:firstLine="0"/>
        <w:jc w:val="both"/>
        <w:rPr/>
      </w:pPr>
      <w:r w:rsidDel="00000000" w:rsidR="00000000" w:rsidRPr="00000000">
        <w:rPr>
          <w:rFonts w:ascii="Arial Unicode MS" w:cs="Arial Unicode MS" w:eastAsia="Arial Unicode MS" w:hAnsi="Arial Unicode MS"/>
          <w:rtl w:val="0"/>
        </w:rPr>
        <w:tab/>
        <w:t xml:space="preserve">|  R2_{_f ≤ 0.500</w:t>
      </w:r>
    </w:p>
    <w:p w:rsidR="00000000" w:rsidDel="00000000" w:rsidP="00000000" w:rsidRDefault="00000000" w:rsidRPr="00000000" w14:paraId="00000110">
      <w:pPr>
        <w:ind w:left="0" w:firstLine="0"/>
        <w:jc w:val="both"/>
        <w:rPr/>
      </w:pPr>
      <w:r w:rsidDel="00000000" w:rsidR="00000000" w:rsidRPr="00000000">
        <w:rPr>
          <w:rFonts w:ascii="Arial Unicode MS" w:cs="Arial Unicode MS" w:eastAsia="Arial Unicode MS" w:hAnsi="Arial Unicode MS"/>
          <w:rtl w:val="0"/>
        </w:rPr>
        <w:tab/>
        <w:t xml:space="preserve">|  |  R3 ≤ 10.500</w:t>
      </w:r>
    </w:p>
    <w:p w:rsidR="00000000" w:rsidDel="00000000" w:rsidP="00000000" w:rsidRDefault="00000000" w:rsidRPr="00000000" w14:paraId="00000111">
      <w:pPr>
        <w:ind w:left="0" w:firstLine="0"/>
        <w:jc w:val="both"/>
        <w:rPr/>
      </w:pPr>
      <w:r w:rsidDel="00000000" w:rsidR="00000000" w:rsidRPr="00000000">
        <w:rPr>
          <w:rFonts w:ascii="Arial Unicode MS" w:cs="Arial Unicode MS" w:eastAsia="Arial Unicode MS" w:hAnsi="Arial Unicode MS"/>
          <w:rtl w:val="0"/>
        </w:rPr>
        <w:tab/>
        <w:t xml:space="preserve">|  |  |  f_} ≤ 13.500</w:t>
      </w:r>
    </w:p>
    <w:p w:rsidR="00000000" w:rsidDel="00000000" w:rsidP="00000000" w:rsidRDefault="00000000" w:rsidRPr="00000000" w14:paraId="00000112">
      <w:pPr>
        <w:ind w:left="0" w:firstLine="0"/>
        <w:jc w:val="both"/>
        <w:rPr/>
      </w:pPr>
      <w:r w:rsidDel="00000000" w:rsidR="00000000" w:rsidRPr="00000000">
        <w:rPr>
          <w:rFonts w:ascii="Arial Unicode MS" w:cs="Arial Unicode MS" w:eastAsia="Arial Unicode MS" w:hAnsi="Arial Unicode MS"/>
          <w:rtl w:val="0"/>
        </w:rPr>
        <w:tab/>
        <w:t xml:space="preserve">|  |  |  |  nan_ R2_{} ≤ 0.500: Correct [Incorrect = 7, Correct = 69]</w:t>
      </w:r>
    </w:p>
    <w:p w:rsidR="00000000" w:rsidDel="00000000" w:rsidP="00000000" w:rsidRDefault="00000000" w:rsidRPr="00000000" w14:paraId="00000113">
      <w:pPr>
        <w:ind w:left="0" w:firstLine="0"/>
        <w:jc w:val="both"/>
        <w:rPr/>
      </w:pPr>
      <w:r w:rsidDel="00000000" w:rsidR="00000000" w:rsidRPr="00000000">
        <w:rPr>
          <w:rtl w:val="0"/>
        </w:rPr>
      </w:r>
    </w:p>
    <w:p w:rsidR="00000000" w:rsidDel="00000000" w:rsidP="00000000" w:rsidRDefault="00000000" w:rsidRPr="00000000" w14:paraId="00000114">
      <w:pPr>
        <w:ind w:left="0" w:firstLine="0"/>
        <w:jc w:val="both"/>
        <w:rPr/>
      </w:pPr>
      <w:r w:rsidDel="00000000" w:rsidR="00000000" w:rsidRPr="00000000">
        <w:rPr>
          <w:rtl w:val="0"/>
        </w:rPr>
        <w:tab/>
        <w:t xml:space="preserve">Final Correct Solution</w:t>
      </w:r>
    </w:p>
    <w:p w:rsidR="00000000" w:rsidDel="00000000" w:rsidP="00000000" w:rsidRDefault="00000000" w:rsidRPr="00000000" w14:paraId="00000115">
      <w:pPr>
        <w:ind w:left="0" w:firstLine="0"/>
        <w:jc w:val="both"/>
        <w:rPr/>
      </w:pPr>
      <w:r w:rsidDel="00000000" w:rsidR="00000000" w:rsidRPr="00000000">
        <w:rPr>
          <w:rtl w:val="0"/>
        </w:rPr>
        <w:tab/>
        <w:t xml:space="preserve">R2{R2{R3{f}R2{l}}f}f</w:t>
      </w:r>
    </w:p>
    <w:p w:rsidR="00000000" w:rsidDel="00000000" w:rsidP="00000000" w:rsidRDefault="00000000" w:rsidRPr="00000000" w14:paraId="00000116">
      <w:pPr>
        <w:ind w:left="0" w:firstLine="0"/>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The forward command embedded within the repeat loop (i.e., “R2_{_f”) is not featured within the correct solution, but rather should be replaced with a command to move left. Furthermore, the repeat loop set with a parameter value of 3 repetitions (“R3”) is found within the inner loop of the correct final solution, as well as the forward statement (“f_}”). Finally, a value of “nan” denotes a solution where no blocks were included, indicating perhaps that students made a new attempt to solve the problem by deleting their current solution and adding a repeat loop, suggesting that they might be facing difficulties (i.e., “nan_R2_{}”). Following this decision path, a total of 7 learning sessions were incorrectly classified as more likely to be correct at the last execution or attempt to solve the problem, while 69 sessions were accurately detected earlier during the learning session as leading to the correct solution.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Limitation (400 words)</w:t>
      </w:r>
    </w:p>
    <w:p w:rsidR="00000000" w:rsidDel="00000000" w:rsidP="00000000" w:rsidRDefault="00000000" w:rsidRPr="00000000" w14:paraId="0000011A">
      <w:pPr>
        <w:jc w:val="both"/>
        <w:rPr/>
      </w:pPr>
      <w:commentRangeStart w:id="46"/>
      <w:r w:rsidDel="00000000" w:rsidR="00000000" w:rsidRPr="00000000">
        <w:rPr>
          <w:rtl w:val="0"/>
        </w:rPr>
        <w:t xml:space="preserve">Par 1:</w:t>
      </w:r>
      <w:commentRangeEnd w:id="46"/>
      <w:r w:rsidDel="00000000" w:rsidR="00000000" w:rsidRPr="00000000">
        <w:commentReference w:id="46"/>
      </w:r>
      <w:r w:rsidDel="00000000" w:rsidR="00000000" w:rsidRPr="00000000">
        <w:rPr>
          <w:rtl w:val="0"/>
        </w:rPr>
        <w:t xml:space="preserve"> </w:t>
        <w:tab/>
        <w:t xml:space="preserve">As shown in the results, the locus of the effect is for encoding at a broader level of granularity to capture series of commands and statements, while the benefits are most evident for the detection of final solutions that are incorrect. Some of the issues emerging from this finding relate specifically to the practical implications for instruction, as model deployment is hindered by underfitting examples with the negative class or correct final solutions. One likely explanation for underfitting examples labelled as correct final solutions at the last execution is the labelling mechanism used in this study. For instance, a fixed size window of length 5 and 10 was used for data preparation, which led to loss of the data when the size of the segmented window was smaller than the threshold value that was set. Sometimes the valuable information could be lost which might lead the model to misclassify and mispredict. The data processing can be improved such that it includes the first, last and median value of every task session. The above procedure might cause the dataset to be imbalanced but it will decrease the noise in the dataset.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Par 2:</w:t>
      </w:r>
    </w:p>
    <w:p w:rsidR="00000000" w:rsidDel="00000000" w:rsidP="00000000" w:rsidRDefault="00000000" w:rsidRPr="00000000" w14:paraId="0000011D">
      <w:pPr>
        <w:jc w:val="both"/>
        <w:rPr/>
      </w:pPr>
      <w:r w:rsidDel="00000000" w:rsidR="00000000" w:rsidRPr="00000000">
        <w:rPr>
          <w:rtl w:val="0"/>
        </w:rPr>
        <w:t xml:space="preserve">Another related issue pertaining to the labeling mechanism is the omission of intermediate executions that may occur prior to the last execution during the learning session. For instance, the original dataset might contain 5 contiguous executions, which are likely incorrect, before the student was able to solve the problems by making edits to their solution. The data labelling mechanism fails to capture intermediate edits, and rather focuses solely on whether the final solution was correct or not. The above limitation can be overcomed by concatenating the solutions that are false of a particular task session together and similarly for the true solutions for more fine-grained predictions based on time series of edits with non-equal lengths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Conclusion (400 words)</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Par 1:</w:t>
      </w:r>
    </w:p>
    <w:p w:rsidR="00000000" w:rsidDel="00000000" w:rsidP="00000000" w:rsidRDefault="00000000" w:rsidRPr="00000000" w14:paraId="00000122">
      <w:pPr>
        <w:rPr/>
      </w:pPr>
      <w:r w:rsidDel="00000000" w:rsidR="00000000" w:rsidRPr="00000000">
        <w:rPr>
          <w:rtl w:val="0"/>
        </w:rPr>
        <w:t xml:space="preserve">Thus these results provide support for the claim that semantic encoding of textual and compact representations for solution states in block-based programming environments enable models to better predict early during the learning session the correctness of final solutions. The first experiment showed that incorporating semantic encoding with tri-grams led to increased recall and F1 scores. A follow-up experiment was conducted where 10 contiguous edits to define the segmentation window size lead to better recall and F1 scores as compared to 5 contiguous edits. The benefits were most evident when segmentation occurs earlier rather than later during the learning session. Finally, the resulting model is most able to recognize incorrect solutions at the last execution, but the task of detecting correct final solutions accurately remains a challenge. The implications from an instructional perspective is that students who do not require assistance are nonetheless more likely to receive such extraneous information during a learning session were the model to be deployed for the purposes of personalizing instruction. Further work is required to ascertain methodological approaches to address this issue as well as to determine the generalizability of this approach to early detection of difficulties across programming tasks and skill components in the context of the block-based learning environment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Acknowledgements (50 words)</w:t>
      </w:r>
    </w:p>
    <w:p w:rsidR="00000000" w:rsidDel="00000000" w:rsidP="00000000" w:rsidRDefault="00000000" w:rsidRPr="00000000" w14:paraId="00000125">
      <w:pPr>
        <w:rPr>
          <w:highlight w:val="yellow"/>
          <w:rPrChange w:author="Eric Poitras" w:id="1" w:date="2020-11-14T16:06:29Z">
            <w:rPr/>
          </w:rPrChange>
        </w:rPr>
      </w:pPr>
      <w:r w:rsidDel="00000000" w:rsidR="00000000" w:rsidRPr="00000000">
        <w:rPr>
          <w:highlight w:val="yellow"/>
          <w:rtl w:val="0"/>
          <w:rPrChange w:author="Eric Poitras" w:id="1" w:date="2020-11-14T16:06:29Z">
            <w:rPr/>
          </w:rPrChange>
        </w:rPr>
        <w:t xml:space="preserve">Par 1:</w:t>
      </w:r>
      <w:ins w:author="Eric Poitras" w:id="2" w:date="2020-11-14T16:06:05Z">
        <w:r w:rsidDel="00000000" w:rsidR="00000000" w:rsidRPr="00000000">
          <w:rPr>
            <w:highlight w:val="yellow"/>
            <w:rtl w:val="0"/>
            <w:rPrChange w:author="Eric Poitras" w:id="1" w:date="2020-11-14T16:06:29Z">
              <w:rPr/>
            </w:rPrChange>
          </w:rPr>
          <w:t xml:space="preserve"> Mention the publicly available dataset and learning environment by Effenberger</w:t>
        </w:r>
      </w:ins>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References (1 page length)</w:t>
      </w:r>
    </w:p>
    <w:p w:rsidR="00000000" w:rsidDel="00000000" w:rsidP="00000000" w:rsidRDefault="00000000" w:rsidRPr="00000000" w14:paraId="0000012A">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Anon. 2020. Computational thinking. (October 2020). Retrieved November 19, 2020 from</w:t>
      </w:r>
      <w:hyperlink r:id="rId16">
        <w:r w:rsidDel="00000000" w:rsidR="00000000" w:rsidRPr="00000000">
          <w:rPr>
            <w:rtl w:val="0"/>
          </w:rPr>
          <w:t xml:space="preserve"> https://en.wikipedia.org/wiki/Computational_thinking</w:t>
        </w:r>
      </w:hyperlink>
      <w:r w:rsidDel="00000000" w:rsidR="00000000" w:rsidRPr="00000000">
        <w:rPr>
          <w:rtl w:val="0"/>
        </w:rPr>
      </w:r>
    </w:p>
    <w:p w:rsidR="00000000" w:rsidDel="00000000" w:rsidP="00000000" w:rsidRDefault="00000000" w:rsidRPr="00000000" w14:paraId="0000012B">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Anon. What is computational thinking? - Introduction to computational thinking - KS3 Computer Science Revision - BBC Bitesize. Retrieved November 19, 2020 from</w:t>
      </w:r>
      <w:hyperlink r:id="rId17">
        <w:r w:rsidDel="00000000" w:rsidR="00000000" w:rsidRPr="00000000">
          <w:rPr>
            <w:rtl w:val="0"/>
          </w:rPr>
          <w:t xml:space="preserve"> https://www.bbc.co.uk/bitesize/guides/zp92mp3/revision/</w:t>
        </w:r>
      </w:hyperlink>
      <w:r w:rsidDel="00000000" w:rsidR="00000000" w:rsidRPr="00000000">
        <w:rPr>
          <w:rtl w:val="0"/>
        </w:rPr>
      </w:r>
    </w:p>
    <w:p w:rsidR="00000000" w:rsidDel="00000000" w:rsidP="00000000" w:rsidRDefault="00000000" w:rsidRPr="00000000" w14:paraId="0000012C">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Seymour Papert. 1980. Mindstorms: children, computers, and powerful ideas. Basic Books, Inc., USA.</w:t>
      </w:r>
    </w:p>
    <w:p w:rsidR="00000000" w:rsidDel="00000000" w:rsidP="00000000" w:rsidRDefault="00000000" w:rsidRPr="00000000" w14:paraId="0000012D">
      <w:pPr>
        <w:spacing w:after="240" w:before="240" w:lineRule="auto"/>
        <w:ind w:left="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Carnegie Mellon University.Retrieved November 25, 2020 from           https://www.cmu.edu/teaching/assessment/basics/formative-summative.html</w:t>
      </w:r>
    </w:p>
    <w:p w:rsidR="00000000" w:rsidDel="00000000" w:rsidP="00000000" w:rsidRDefault="00000000" w:rsidRPr="00000000" w14:paraId="0000012E">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Wing, Jeannette. (2006). Computational Thinking. Communications of the ACM. 49. 33-35. 10.1145/1118178.1118215.</w:t>
      </w:r>
    </w:p>
    <w:p w:rsidR="00000000" w:rsidDel="00000000" w:rsidP="00000000" w:rsidRDefault="00000000" w:rsidRPr="00000000" w14:paraId="0000012F">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National Research Council. 2010. </w:t>
      </w:r>
      <w:r w:rsidDel="00000000" w:rsidR="00000000" w:rsidRPr="00000000">
        <w:rPr>
          <w:i w:val="1"/>
          <w:rtl w:val="0"/>
        </w:rPr>
        <w:t xml:space="preserve">Report of a Workshop on the Scope and Nature of Computational Thinking</w:t>
      </w:r>
      <w:r w:rsidDel="00000000" w:rsidR="00000000" w:rsidRPr="00000000">
        <w:rPr>
          <w:rtl w:val="0"/>
        </w:rPr>
        <w:t xml:space="preserve">. Washington, DC: The National Academies Press.</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https://doi.org/10.17226/12840</w:t>
        </w:r>
      </w:hyperlink>
      <w:r w:rsidDel="00000000" w:rsidR="00000000" w:rsidRPr="00000000">
        <w:rPr>
          <w:rtl w:val="0"/>
        </w:rPr>
        <w:t xml:space="preserve">.</w:t>
      </w:r>
    </w:p>
    <w:p w:rsidR="00000000" w:rsidDel="00000000" w:rsidP="00000000" w:rsidRDefault="00000000" w:rsidRPr="00000000" w14:paraId="00000130">
      <w:pPr>
        <w:spacing w:after="240" w:before="240" w:lineRule="auto"/>
        <w:ind w:left="720" w:firstLine="0"/>
        <w:rPr>
          <w:i w:val="1"/>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National Research Council. 2011. </w:t>
      </w:r>
      <w:r w:rsidDel="00000000" w:rsidR="00000000" w:rsidRPr="00000000">
        <w:rPr>
          <w:i w:val="1"/>
          <w:rtl w:val="0"/>
        </w:rPr>
        <w:t xml:space="preserve">Report of a Workshop on the Pedagogical Aspects of Computational</w:t>
      </w:r>
    </w:p>
    <w:p w:rsidR="00000000" w:rsidDel="00000000" w:rsidP="00000000" w:rsidRDefault="00000000" w:rsidRPr="00000000" w14:paraId="00000131">
      <w:pPr>
        <w:spacing w:after="240" w:before="240" w:lineRule="auto"/>
        <w:ind w:left="720" w:firstLine="0"/>
        <w:rPr/>
      </w:pPr>
      <w:r w:rsidDel="00000000" w:rsidR="00000000" w:rsidRPr="00000000">
        <w:rPr>
          <w:i w:val="1"/>
          <w:rtl w:val="0"/>
        </w:rPr>
        <w:t xml:space="preserve">Thinking</w:t>
      </w:r>
      <w:r w:rsidDel="00000000" w:rsidR="00000000" w:rsidRPr="00000000">
        <w:rPr>
          <w:rtl w:val="0"/>
        </w:rPr>
        <w:t xml:space="preserve">. Washington, DC: The</w:t>
      </w:r>
    </w:p>
    <w:p w:rsidR="00000000" w:rsidDel="00000000" w:rsidP="00000000" w:rsidRDefault="00000000" w:rsidRPr="00000000" w14:paraId="00000132">
      <w:pPr>
        <w:spacing w:after="240" w:before="240" w:lineRule="auto"/>
        <w:ind w:left="360"/>
        <w:rPr/>
      </w:pPr>
      <w:r w:rsidDel="00000000" w:rsidR="00000000" w:rsidRPr="00000000">
        <w:rPr>
          <w:rtl w:val="0"/>
        </w:rPr>
        <w:t xml:space="preserve">National Academies Press.</w:t>
      </w:r>
      <w:hyperlink r:id="rId20">
        <w:r w:rsidDel="00000000" w:rsidR="00000000" w:rsidRPr="00000000">
          <w:rPr>
            <w:rtl w:val="0"/>
          </w:rPr>
          <w:t xml:space="preserve"> https://doi.org/10.17226/13170</w:t>
        </w:r>
      </w:hyperlink>
      <w:r w:rsidDel="00000000" w:rsidR="00000000" w:rsidRPr="00000000">
        <w:rPr>
          <w:rtl w:val="0"/>
        </w:rPr>
        <w:t xml:space="preserve">.</w:t>
      </w:r>
    </w:p>
    <w:p w:rsidR="00000000" w:rsidDel="00000000" w:rsidP="00000000" w:rsidRDefault="00000000" w:rsidRPr="00000000" w14:paraId="00000133">
      <w:pPr>
        <w:spacing w:after="240" w:before="240" w:lineRule="auto"/>
        <w:ind w:left="720" w:firstLine="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color w:val="333333"/>
          <w:highlight w:val="white"/>
          <w:rtl w:val="0"/>
        </w:rPr>
        <w:t xml:space="preserve">R. S. Baker, "Educational Data Mining: An Advance for Intelligent Systems in Education," in </w:t>
      </w:r>
      <w:r w:rsidDel="00000000" w:rsidR="00000000" w:rsidRPr="00000000">
        <w:rPr>
          <w:i w:val="1"/>
          <w:rtl w:val="0"/>
        </w:rPr>
        <w:t xml:space="preserve">IEEE Intelligent Systems</w:t>
      </w:r>
      <w:r w:rsidDel="00000000" w:rsidR="00000000" w:rsidRPr="00000000">
        <w:rPr>
          <w:rtl w:val="0"/>
        </w:rPr>
        <w:t xml:space="preserve">, vol. 29, no. 3, pp. 78-82, May-June 2014, doi:</w:t>
      </w:r>
    </w:p>
    <w:p w:rsidR="00000000" w:rsidDel="00000000" w:rsidP="00000000" w:rsidRDefault="00000000" w:rsidRPr="00000000" w14:paraId="00000134">
      <w:pPr>
        <w:spacing w:after="240" w:before="240" w:lineRule="auto"/>
        <w:ind w:left="360"/>
        <w:rPr/>
      </w:pPr>
      <w:r w:rsidDel="00000000" w:rsidR="00000000" w:rsidRPr="00000000">
        <w:rPr>
          <w:rtl w:val="0"/>
        </w:rPr>
        <w:t xml:space="preserve">10.1109/MIS.2014.42.</w:t>
      </w:r>
    </w:p>
    <w:p w:rsidR="00000000" w:rsidDel="00000000" w:rsidP="00000000" w:rsidRDefault="00000000" w:rsidRPr="00000000" w14:paraId="00000135">
      <w:pPr>
        <w:spacing w:after="240" w:before="240" w:lineRule="auto"/>
        <w:ind w:left="36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Romero, Cristóbal &amp; Ventura, Sebastian. (2010). Educational Data Mining: A Review of the State of the Art. Systems, Man, and Cybernetics, Part C: Applications and Reviews, IEEE Transactions on. 40. 601 - 618. 10.1109/TSMCC.2010.2053532.</w:t>
      </w:r>
    </w:p>
    <w:p w:rsidR="00000000" w:rsidDel="00000000" w:rsidP="00000000" w:rsidRDefault="00000000" w:rsidRPr="00000000" w14:paraId="00000136">
      <w:pPr>
        <w:spacing w:after="240" w:before="240" w:lineRule="auto"/>
        <w:ind w:left="720" w:firstLine="0"/>
        <w:rPr>
          <w:color w:val="323232"/>
          <w:highlight w:val="white"/>
        </w:rPr>
      </w:pPr>
      <w:r w:rsidDel="00000000" w:rsidR="00000000" w:rsidRPr="00000000">
        <w:rPr>
          <w:rtl w:val="0"/>
        </w:rPr>
        <w:t xml:space="preserve">[10]</w:t>
      </w:r>
      <w:r w:rsidDel="00000000" w:rsidR="00000000" w:rsidRPr="00000000">
        <w:rPr>
          <w:color w:val="323232"/>
          <w:highlight w:val="white"/>
          <w:rtl w:val="0"/>
        </w:rPr>
        <w:t xml:space="preserve">Ihantola, Petri; Vihavainen, Arto; Ahadi, Alireza; Butler, Matthew; Börstler, Jürgen; Edwards, </w:t>
      </w:r>
      <w:r w:rsidDel="00000000" w:rsidR="00000000" w:rsidRPr="00000000">
        <w:rPr>
          <w:rtl w:val="0"/>
        </w:rPr>
        <w:t xml:space="preserve">Stephen</w:t>
      </w:r>
      <w:r w:rsidDel="00000000" w:rsidR="00000000" w:rsidRPr="00000000">
        <w:rPr>
          <w:color w:val="323232"/>
          <w:highlight w:val="white"/>
          <w:rtl w:val="0"/>
        </w:rPr>
        <w:t xml:space="preserve"> H.;</w:t>
      </w:r>
    </w:p>
    <w:p w:rsidR="00000000" w:rsidDel="00000000" w:rsidP="00000000" w:rsidRDefault="00000000" w:rsidRPr="00000000" w14:paraId="00000137">
      <w:pPr>
        <w:spacing w:after="240" w:before="240" w:lineRule="auto"/>
        <w:ind w:left="720" w:firstLine="0"/>
        <w:rPr>
          <w:color w:val="323232"/>
          <w:highlight w:val="white"/>
        </w:rPr>
      </w:pPr>
      <w:r w:rsidDel="00000000" w:rsidR="00000000" w:rsidRPr="00000000">
        <w:rPr>
          <w:color w:val="323232"/>
          <w:highlight w:val="white"/>
          <w:rtl w:val="0"/>
        </w:rPr>
        <w:t xml:space="preserve">Isohanni, Essi; Korhonen, Ari; Petersen, Andrew; Rivers, Kelly; Rubio, Miguel</w:t>
      </w:r>
    </w:p>
    <w:p w:rsidR="00000000" w:rsidDel="00000000" w:rsidP="00000000" w:rsidRDefault="00000000" w:rsidRPr="00000000" w14:paraId="00000138">
      <w:pPr>
        <w:spacing w:after="240" w:before="240" w:lineRule="auto"/>
        <w:ind w:left="720" w:firstLine="0"/>
        <w:rPr>
          <w:color w:val="323232"/>
          <w:highlight w:val="white"/>
        </w:rPr>
      </w:pPr>
      <w:r w:rsidDel="00000000" w:rsidR="00000000" w:rsidRPr="00000000">
        <w:rPr>
          <w:color w:val="323232"/>
          <w:highlight w:val="white"/>
          <w:rtl w:val="0"/>
        </w:rPr>
        <w:t xml:space="preserve">Ángel; Sheard, Judy; Skupas, Bronius; Spacco, Jaime; Szabo, Claudia; Toll,</w:t>
      </w:r>
    </w:p>
    <w:p w:rsidR="00000000" w:rsidDel="00000000" w:rsidP="00000000" w:rsidRDefault="00000000" w:rsidRPr="00000000" w14:paraId="00000139">
      <w:pPr>
        <w:spacing w:after="240" w:before="240" w:lineRule="auto"/>
        <w:ind w:left="360"/>
        <w:rPr>
          <w:color w:val="323232"/>
          <w:highlight w:val="white"/>
        </w:rPr>
      </w:pPr>
      <w:r w:rsidDel="00000000" w:rsidR="00000000" w:rsidRPr="00000000">
        <w:rPr>
          <w:color w:val="323232"/>
          <w:highlight w:val="white"/>
          <w:rtl w:val="0"/>
        </w:rPr>
        <w:t xml:space="preserve">Daniel.</w:t>
      </w:r>
    </w:p>
    <w:p w:rsidR="00000000" w:rsidDel="00000000" w:rsidP="00000000" w:rsidRDefault="00000000" w:rsidRPr="00000000" w14:paraId="0000013A">
      <w:pPr>
        <w:spacing w:after="240" w:before="240" w:lineRule="auto"/>
        <w:ind w:left="360"/>
        <w:rPr>
          <w:color w:val="333333"/>
          <w:highlight w:val="white"/>
        </w:rPr>
      </w:pPr>
      <w:r w:rsidDel="00000000" w:rsidR="00000000" w:rsidRPr="00000000">
        <w:rPr>
          <w:rtl w:val="0"/>
        </w:rPr>
        <w:t xml:space="preserve">[11]</w:t>
      </w:r>
      <w:r w:rsidDel="00000000" w:rsidR="00000000" w:rsidRPr="00000000">
        <w:rPr>
          <w:color w:val="333333"/>
          <w:highlight w:val="white"/>
          <w:rtl w:val="0"/>
        </w:rPr>
        <w:t xml:space="preserve">Koedinger, K.R., Baker, R.S.J.d., Cunningham, K., Skogsholm, A., Leber, B., Stamper, J. (2010) A Data Repository for the EDM community: The PSLC DataShop. In Romero, C., Ventura, S., Pechenizkiy, M., Baker, R.S.J.d. (Eds.) Handbook of Educational Data Mining. Boca Raton, FL: CRC Press.</w:t>
      </w:r>
    </w:p>
    <w:p w:rsidR="00000000" w:rsidDel="00000000" w:rsidP="00000000" w:rsidRDefault="00000000" w:rsidRPr="00000000" w14:paraId="0000013B">
      <w:pPr>
        <w:spacing w:after="240" w:before="240" w:lineRule="auto"/>
        <w:ind w:left="360"/>
        <w:rPr/>
      </w:pPr>
      <w:r w:rsidDel="00000000" w:rsidR="00000000" w:rsidRPr="00000000">
        <w:rPr>
          <w:rtl w:val="0"/>
        </w:rPr>
        <w:t xml:space="preserve">[12]…</w:t>
      </w:r>
    </w:p>
    <w:p w:rsidR="00000000" w:rsidDel="00000000" w:rsidP="00000000" w:rsidRDefault="00000000" w:rsidRPr="00000000" w14:paraId="0000013C">
      <w:pPr>
        <w:spacing w:after="240" w:before="240" w:lineRule="auto"/>
        <w:ind w:left="360"/>
        <w:rPr>
          <w:color w:val="3c4043"/>
          <w:sz w:val="21"/>
          <w:szCs w:val="21"/>
          <w:highlight w:val="white"/>
        </w:rPr>
      </w:pPr>
      <w:r w:rsidDel="00000000" w:rsidR="00000000" w:rsidRPr="00000000">
        <w:rPr>
          <w:rtl w:val="0"/>
        </w:rPr>
        <w:t xml:space="preserve">[13]</w:t>
      </w:r>
      <w:r w:rsidDel="00000000" w:rsidR="00000000" w:rsidRPr="00000000">
        <w:rPr>
          <w:color w:val="3c4043"/>
          <w:sz w:val="21"/>
          <w:szCs w:val="21"/>
          <w:highlight w:val="white"/>
          <w:rtl w:val="0"/>
        </w:rPr>
        <w:t xml:space="preserve">…</w:t>
      </w:r>
    </w:p>
    <w:p w:rsidR="00000000" w:rsidDel="00000000" w:rsidP="00000000" w:rsidRDefault="00000000" w:rsidRPr="00000000" w14:paraId="0000013D">
      <w:pPr>
        <w:spacing w:after="240" w:before="240" w:line="276" w:lineRule="auto"/>
        <w:ind w:left="360"/>
        <w:rPr>
          <w:color w:val="3c4043"/>
          <w:sz w:val="21"/>
          <w:szCs w:val="21"/>
          <w:highlight w:val="white"/>
        </w:rPr>
      </w:pPr>
      <w:r w:rsidDel="00000000" w:rsidR="00000000" w:rsidRPr="00000000">
        <w:rPr>
          <w:rtl w:val="0"/>
        </w:rPr>
        <w:t xml:space="preserve">[14]</w:t>
      </w:r>
      <w:r w:rsidDel="00000000" w:rsidR="00000000" w:rsidRPr="00000000">
        <w:rPr>
          <w:color w:val="3c4043"/>
          <w:sz w:val="21"/>
          <w:szCs w:val="21"/>
          <w:highlight w:val="white"/>
          <w:rtl w:val="0"/>
        </w:rPr>
        <w:t xml:space="preserve">B. Harvey and J. Mönig. 2010. Bringing “no ceiling” to Scratch: Can one language serve kids and computer scientists? In J.</w:t>
      </w:r>
    </w:p>
    <w:p w:rsidR="00000000" w:rsidDel="00000000" w:rsidP="00000000" w:rsidRDefault="00000000" w:rsidRPr="00000000" w14:paraId="0000013E">
      <w:pPr>
        <w:spacing w:after="240" w:before="240" w:lineRule="auto"/>
        <w:ind w:left="360"/>
        <w:rPr>
          <w:color w:val="3c4043"/>
          <w:sz w:val="21"/>
          <w:szCs w:val="21"/>
          <w:highlight w:val="white"/>
        </w:rPr>
      </w:pPr>
      <w:r w:rsidDel="00000000" w:rsidR="00000000" w:rsidRPr="00000000">
        <w:rPr>
          <w:color w:val="3c4043"/>
          <w:sz w:val="21"/>
          <w:szCs w:val="21"/>
          <w:highlight w:val="white"/>
          <w:rtl w:val="0"/>
        </w:rPr>
        <w:t xml:space="preserve">Clayson &amp; I. Kalas, eds. Proceedings of Constructionism 2010 Conference. 1–10. Not cited</w:t>
      </w:r>
    </w:p>
    <w:p w:rsidR="00000000" w:rsidDel="00000000" w:rsidP="00000000" w:rsidRDefault="00000000" w:rsidRPr="00000000" w14:paraId="0000013F">
      <w:pPr>
        <w:spacing w:after="240" w:before="240" w:lineRule="auto"/>
        <w:ind w:left="360"/>
        <w:rPr/>
      </w:pPr>
      <w:r w:rsidDel="00000000" w:rsidR="00000000" w:rsidRPr="00000000">
        <w:rPr>
          <w:rtl w:val="0"/>
        </w:rPr>
        <w:t xml:space="preserve">[15]….</w:t>
      </w:r>
    </w:p>
    <w:p w:rsidR="00000000" w:rsidDel="00000000" w:rsidP="00000000" w:rsidRDefault="00000000" w:rsidRPr="00000000" w14:paraId="00000140">
      <w:pPr>
        <w:spacing w:after="240" w:before="240" w:lineRule="auto"/>
        <w:ind w:left="360"/>
        <w:rPr/>
      </w:pPr>
      <w:r w:rsidDel="00000000" w:rsidR="00000000" w:rsidRPr="00000000">
        <w:rPr>
          <w:rtl w:val="0"/>
        </w:rPr>
        <w:t xml:space="preserve">[16]…</w:t>
      </w:r>
    </w:p>
    <w:p w:rsidR="00000000" w:rsidDel="00000000" w:rsidP="00000000" w:rsidRDefault="00000000" w:rsidRPr="00000000" w14:paraId="00000141">
      <w:pPr>
        <w:spacing w:after="240" w:before="240" w:lineRule="auto"/>
        <w:ind w:left="360"/>
        <w:rPr/>
      </w:pPr>
      <w:r w:rsidDel="00000000" w:rsidR="00000000" w:rsidRPr="00000000">
        <w:rPr>
          <w:rtl w:val="0"/>
        </w:rPr>
        <w:t xml:space="preserve">[17]…</w:t>
      </w:r>
    </w:p>
    <w:p w:rsidR="00000000" w:rsidDel="00000000" w:rsidP="00000000" w:rsidRDefault="00000000" w:rsidRPr="00000000" w14:paraId="00000142">
      <w:pPr>
        <w:spacing w:after="240" w:before="240" w:lineRule="auto"/>
        <w:ind w:left="360"/>
        <w:rPr/>
      </w:pPr>
      <w:r w:rsidDel="00000000" w:rsidR="00000000" w:rsidRPr="00000000">
        <w:rPr>
          <w:rtl w:val="0"/>
        </w:rPr>
        <w:t xml:space="preserve">[18]Kölling, Michael &amp; Brown, Neil &amp; Altadmri, Amjad. (2015). Frame-Based Editing: Easing the Transition from Blocks to Text-Based Programming. 10.1145/2818314.2818331.</w:t>
      </w:r>
    </w:p>
    <w:p w:rsidR="00000000" w:rsidDel="00000000" w:rsidP="00000000" w:rsidRDefault="00000000" w:rsidRPr="00000000" w14:paraId="00000143">
      <w:pPr>
        <w:spacing w:after="240" w:before="240" w:lineRule="auto"/>
        <w:ind w:left="360"/>
        <w:rPr/>
      </w:pPr>
      <w:r w:rsidDel="00000000" w:rsidR="00000000" w:rsidRPr="00000000">
        <w:rPr>
          <w:rtl w:val="0"/>
        </w:rPr>
        <w:t xml:space="preserve">[19]Kölling, Michael &amp; McKay, Fraser. (2016). Heuristic Evaluation for Novice Programming Systems. ACM Transactions on Computing Education. 16. 1-30. 10.1145/2872521.</w:t>
      </w:r>
    </w:p>
    <w:p w:rsidR="00000000" w:rsidDel="00000000" w:rsidP="00000000" w:rsidRDefault="00000000" w:rsidRPr="00000000" w14:paraId="00000144">
      <w:pPr>
        <w:spacing w:after="240" w:before="240" w:lineRule="auto"/>
        <w:ind w:left="360"/>
        <w:rPr/>
      </w:pPr>
      <w:r w:rsidDel="00000000" w:rsidR="00000000" w:rsidRPr="00000000">
        <w:rPr>
          <w:rtl w:val="0"/>
        </w:rPr>
        <w:t xml:space="preserve">[20]David Weintrop and Uri Wilensky. 2015. To block or not to block, that is the question: students' perceptions of blocks-based programming. In Proceedings of the 14th International Conference on Interaction Design and Children (IDC '15). Association for Computing Machinery, New York, NY, USA, 199–208. DOI:https://doi.org/10.1145/2771839.2771860</w:t>
      </w:r>
    </w:p>
    <w:p w:rsidR="00000000" w:rsidDel="00000000" w:rsidP="00000000" w:rsidRDefault="00000000" w:rsidRPr="00000000" w14:paraId="00000145">
      <w:pPr>
        <w:spacing w:after="240" w:before="240" w:lineRule="auto"/>
        <w:ind w:left="360"/>
        <w:rPr>
          <w:color w:val="1155cc"/>
          <w:u w:val="single"/>
        </w:rPr>
      </w:pPr>
      <w:r w:rsidDel="00000000" w:rsidR="00000000" w:rsidRPr="00000000">
        <w:rPr>
          <w:rtl w:val="0"/>
        </w:rPr>
        <w:t xml:space="preserve">[21]Orni Meerbaum-Salant, Michal Armoni, and Mordechai Ben-Ari. 2011. Habits of programming in scratch. In &lt;i&gt;Proceedings of the 16th annual joint conference on Innovation and technology in computer science education&lt;/i&gt; (&lt;i&gt;ITiCSE '11&lt;/i&gt;). Association for Computing Machinery, New York, NY, USA, 168–172. DOI:</w:t>
      </w:r>
      <w:hyperlink r:id="rId21">
        <w:r w:rsidDel="00000000" w:rsidR="00000000" w:rsidRPr="00000000">
          <w:rPr>
            <w:color w:val="1155cc"/>
            <w:u w:val="single"/>
            <w:rtl w:val="0"/>
          </w:rPr>
          <w:t xml:space="preserve">https://doi.org/10.1145/1999747.1999796</w:t>
        </w:r>
      </w:hyperlink>
      <w:r w:rsidDel="00000000" w:rsidR="00000000" w:rsidRPr="00000000">
        <w:rPr>
          <w:rtl w:val="0"/>
        </w:rPr>
      </w:r>
    </w:p>
    <w:p w:rsidR="00000000" w:rsidDel="00000000" w:rsidP="00000000" w:rsidRDefault="00000000" w:rsidRPr="00000000" w14:paraId="00000146">
      <w:pPr>
        <w:spacing w:after="240" w:before="240" w:lineRule="auto"/>
        <w:ind w:left="360"/>
        <w:rPr/>
      </w:pPr>
      <w:r w:rsidDel="00000000" w:rsidR="00000000" w:rsidRPr="00000000">
        <w:rPr>
          <w:rtl w:val="0"/>
        </w:rPr>
        <w:t xml:space="preserve">[22]David Weintrop and Uri Wilensky. 2015. Using Commutative Assessments to Compare Conceptual Understanding in Blocks-based and Text-based Programs. In Proceedings of the eleventh annual International Conference on International Computing Education Research (ICER '15). Association for Computing Machinery, New York, NY, USA, 101–110. DOI:https://doi.org/10.1145/2787622.2787721</w:t>
      </w:r>
    </w:p>
    <w:p w:rsidR="00000000" w:rsidDel="00000000" w:rsidP="00000000" w:rsidRDefault="00000000" w:rsidRPr="00000000" w14:paraId="00000147">
      <w:pPr>
        <w:spacing w:after="240" w:before="240" w:lineRule="auto"/>
        <w:ind w:left="720" w:firstLine="0"/>
        <w:rPr>
          <w:i w:val="1"/>
        </w:rPr>
      </w:pPr>
      <w:r w:rsidDel="00000000" w:rsidR="00000000" w:rsidRPr="00000000">
        <w:rPr>
          <w:rtl w:val="0"/>
        </w:rPr>
        <w:t xml:space="preserve">[23]Weintrop, D., &amp; Wilensky, U. (2017). Comparing Block-Based and Text-Based Programming in High School Computer Science Classrooms. </w:t>
      </w:r>
      <w:r w:rsidDel="00000000" w:rsidR="00000000" w:rsidRPr="00000000">
        <w:rPr>
          <w:i w:val="1"/>
          <w:rtl w:val="0"/>
        </w:rPr>
        <w:t xml:space="preserve">ACM</w:t>
      </w:r>
    </w:p>
    <w:p w:rsidR="00000000" w:rsidDel="00000000" w:rsidP="00000000" w:rsidRDefault="00000000" w:rsidRPr="00000000" w14:paraId="00000148">
      <w:pPr>
        <w:spacing w:after="240" w:before="240" w:lineRule="auto"/>
        <w:ind w:left="360"/>
        <w:rPr/>
      </w:pPr>
      <w:r w:rsidDel="00000000" w:rsidR="00000000" w:rsidRPr="00000000">
        <w:rPr>
          <w:i w:val="1"/>
          <w:rtl w:val="0"/>
        </w:rPr>
        <w:t xml:space="preserve">Transactions on Computing Education (TOCE), 18</w:t>
      </w:r>
      <w:r w:rsidDel="00000000" w:rsidR="00000000" w:rsidRPr="00000000">
        <w:rPr>
          <w:rtl w:val="0"/>
        </w:rPr>
        <w:t xml:space="preserve">, 1 - 25.</w:t>
      </w:r>
    </w:p>
    <w:p w:rsidR="00000000" w:rsidDel="00000000" w:rsidP="00000000" w:rsidRDefault="00000000" w:rsidRPr="00000000" w14:paraId="00000149">
      <w:pPr>
        <w:spacing w:after="240" w:before="240" w:lineRule="auto"/>
        <w:ind w:left="360"/>
        <w:rPr/>
      </w:pPr>
      <w:r w:rsidDel="00000000" w:rsidR="00000000" w:rsidRPr="00000000">
        <w:rPr>
          <w:rtl w:val="0"/>
        </w:rPr>
        <w:t xml:space="preserve">[24]Thomas W. Price and Tiffany Barnes. 2015. Comparing Textual and Block Interfaces in a Novice Programming Environment. In &lt;i&gt;Proceedings of the eleventh annual International Conference on International Computing Education Research&lt;/i&gt; (&lt;i&gt;ICER '15&lt;/i&gt;). Association for Computing Machinery, New York, NY, USA, 91–99. DOI:https://doi.org/10.1145/2787622.2787712</w:t>
      </w:r>
    </w:p>
    <w:p w:rsidR="00000000" w:rsidDel="00000000" w:rsidP="00000000" w:rsidRDefault="00000000" w:rsidRPr="00000000" w14:paraId="0000014A">
      <w:pPr>
        <w:spacing w:after="240" w:before="240" w:lineRule="auto"/>
        <w:ind w:left="360"/>
        <w:rPr/>
      </w:pPr>
      <w:r w:rsidDel="00000000" w:rsidR="00000000" w:rsidRPr="00000000">
        <w:rPr>
          <w:rtl w:val="0"/>
        </w:rPr>
        <w:t xml:space="preserve">[25]Vanlehn, Kurt. (2006). The Behavior of Tutoring Systems. International Journal of Artificial Intelligence in Education. 16. 227-265.</w:t>
      </w:r>
    </w:p>
    <w:p w:rsidR="00000000" w:rsidDel="00000000" w:rsidP="00000000" w:rsidRDefault="00000000" w:rsidRPr="00000000" w14:paraId="0000014B">
      <w:pPr>
        <w:spacing w:after="240" w:before="240" w:lineRule="auto"/>
        <w:ind w:left="720" w:firstLine="0"/>
        <w:rPr/>
      </w:pPr>
      <w:r w:rsidDel="00000000" w:rsidR="00000000" w:rsidRPr="00000000">
        <w:rPr>
          <w:rtl w:val="0"/>
        </w:rPr>
        <w:t xml:space="preserve">[26]Tomáš Effenberger, Radek Pelánek, and Jaroslav Čechák. 2020. Exploration of the robustness and generalizability of the additive factors model. In Proceedings of the Tenth International Conference on Learning Analytics &amp; Knowledge (LAK</w:t>
      </w:r>
    </w:p>
    <w:p w:rsidR="00000000" w:rsidDel="00000000" w:rsidP="00000000" w:rsidRDefault="00000000" w:rsidRPr="00000000" w14:paraId="0000014C">
      <w:pPr>
        <w:spacing w:after="240" w:before="240" w:lineRule="auto"/>
        <w:ind w:left="720" w:firstLine="0"/>
        <w:rPr/>
      </w:pPr>
      <w:r w:rsidDel="00000000" w:rsidR="00000000" w:rsidRPr="00000000">
        <w:rPr>
          <w:rtl w:val="0"/>
        </w:rPr>
        <w:t xml:space="preserve">'20). Association for Computing Machinery, New York, NY, USA, 472–479.</w:t>
      </w:r>
    </w:p>
    <w:p w:rsidR="00000000" w:rsidDel="00000000" w:rsidP="00000000" w:rsidRDefault="00000000" w:rsidRPr="00000000" w14:paraId="0000014D">
      <w:pPr>
        <w:spacing w:after="240" w:before="240" w:lineRule="auto"/>
        <w:ind w:left="360"/>
        <w:rPr/>
      </w:pPr>
      <w:r w:rsidDel="00000000" w:rsidR="00000000" w:rsidRPr="00000000">
        <w:rPr>
          <w:rtl w:val="0"/>
        </w:rPr>
        <w:t xml:space="preserve">DOI:https://doi.org/10.1145/3375462.3375491</w:t>
      </w:r>
    </w:p>
    <w:p w:rsidR="00000000" w:rsidDel="00000000" w:rsidP="00000000" w:rsidRDefault="00000000" w:rsidRPr="00000000" w14:paraId="0000014E">
      <w:pPr>
        <w:spacing w:after="240" w:before="240" w:lineRule="auto"/>
        <w:ind w:left="360"/>
        <w:rPr/>
      </w:pPr>
      <w:r w:rsidDel="00000000" w:rsidR="00000000" w:rsidRPr="00000000">
        <w:rPr>
          <w:rtl w:val="0"/>
        </w:rPr>
        <w:t xml:space="preserve">[27]</w:t>
      </w:r>
      <w:r w:rsidDel="00000000" w:rsidR="00000000" w:rsidRPr="00000000">
        <w:rPr>
          <w:color w:val="666666"/>
          <w:highlight w:val="white"/>
          <w:rtl w:val="0"/>
        </w:rPr>
        <w:t xml:space="preserve">Pelánek, R., Effenberger, T. Beyond binary correctness: Classification of students’ answers in learning systems. </w:t>
      </w:r>
      <w:r w:rsidDel="00000000" w:rsidR="00000000" w:rsidRPr="00000000">
        <w:rPr>
          <w:i w:val="1"/>
          <w:rtl w:val="0"/>
        </w:rPr>
        <w:t xml:space="preserve">User Model User-Adap Inter</w:t>
      </w:r>
      <w:r w:rsidDel="00000000" w:rsidR="00000000" w:rsidRPr="00000000">
        <w:rPr>
          <w:rtl w:val="0"/>
        </w:rPr>
        <w:t xml:space="preserve"> (2020).</w:t>
      </w:r>
      <w:hyperlink r:id="rId22">
        <w:r w:rsidDel="00000000" w:rsidR="00000000" w:rsidRPr="00000000">
          <w:rPr>
            <w:rtl w:val="0"/>
          </w:rPr>
          <w:t xml:space="preserve"> https://doi.org/10.1007/s11257-020-09265-5</w:t>
        </w:r>
      </w:hyperlink>
      <w:r w:rsidDel="00000000" w:rsidR="00000000" w:rsidRPr="00000000">
        <w:rPr>
          <w:rtl w:val="0"/>
        </w:rPr>
      </w:r>
    </w:p>
    <w:p w:rsidR="00000000" w:rsidDel="00000000" w:rsidP="00000000" w:rsidRDefault="00000000" w:rsidRPr="00000000" w14:paraId="0000014F">
      <w:pPr>
        <w:spacing w:after="240" w:before="240" w:lineRule="auto"/>
        <w:ind w:left="360"/>
        <w:rPr/>
      </w:pPr>
      <w:r w:rsidDel="00000000" w:rsidR="00000000" w:rsidRPr="00000000">
        <w:rPr>
          <w:rtl w:val="0"/>
        </w:rPr>
        <w:t xml:space="preserve">[28]…</w:t>
      </w:r>
    </w:p>
    <w:p w:rsidR="00000000" w:rsidDel="00000000" w:rsidP="00000000" w:rsidRDefault="00000000" w:rsidRPr="00000000" w14:paraId="00000150">
      <w:pPr>
        <w:spacing w:after="240" w:before="240" w:lineRule="auto"/>
        <w:ind w:left="360"/>
        <w:rPr/>
      </w:pPr>
      <w:r w:rsidDel="00000000" w:rsidR="00000000" w:rsidRPr="00000000">
        <w:rPr>
          <w:rtl w:val="0"/>
        </w:rPr>
        <w:t xml:space="preserve">[29]….</w:t>
      </w:r>
    </w:p>
    <w:p w:rsidR="00000000" w:rsidDel="00000000" w:rsidP="00000000" w:rsidRDefault="00000000" w:rsidRPr="00000000" w14:paraId="00000151">
      <w:pPr>
        <w:spacing w:after="240" w:before="240" w:lineRule="auto"/>
        <w:ind w:left="360"/>
        <w:rPr/>
      </w:pPr>
      <w:r w:rsidDel="00000000" w:rsidR="00000000" w:rsidRPr="00000000">
        <w:rPr>
          <w:rtl w:val="0"/>
        </w:rPr>
        <w:t xml:space="preserve">[30]…</w:t>
      </w:r>
    </w:p>
    <w:p w:rsidR="00000000" w:rsidDel="00000000" w:rsidP="00000000" w:rsidRDefault="00000000" w:rsidRPr="00000000" w14:paraId="00000152">
      <w:pPr>
        <w:spacing w:after="240" w:before="240" w:lineRule="auto"/>
        <w:ind w:left="720" w:firstLine="0"/>
        <w:rPr/>
      </w:pPr>
      <w:r w:rsidDel="00000000" w:rsidR="00000000" w:rsidRPr="00000000">
        <w:rPr>
          <w:rtl w:val="0"/>
        </w:rPr>
        <w:t xml:space="preserve">[31]</w:t>
      </w:r>
      <w:r w:rsidDel="00000000" w:rsidR="00000000" w:rsidRPr="00000000">
        <w:rPr>
          <w:color w:val="666666"/>
          <w:highlight w:val="white"/>
          <w:rtl w:val="0"/>
        </w:rPr>
        <w:t xml:space="preserve">Ihantola, P., Vihavainen, A.</w:t>
      </w:r>
      <w:r w:rsidDel="00000000" w:rsidR="00000000" w:rsidRPr="00000000">
        <w:rPr>
          <w:rtl w:val="0"/>
        </w:rPr>
        <w:t xml:space="preserve">, Ahadi, A., Butler, M., Börstler, J., Edwards, S. H., ... Toll,</w:t>
      </w:r>
    </w:p>
    <w:p w:rsidR="00000000" w:rsidDel="00000000" w:rsidP="00000000" w:rsidRDefault="00000000" w:rsidRPr="00000000" w14:paraId="00000153">
      <w:pPr>
        <w:spacing w:after="240" w:before="240" w:lineRule="auto"/>
        <w:ind w:left="720" w:firstLine="0"/>
        <w:rPr/>
      </w:pPr>
      <w:r w:rsidDel="00000000" w:rsidR="00000000" w:rsidRPr="00000000">
        <w:rPr>
          <w:rtl w:val="0"/>
        </w:rPr>
        <w:t xml:space="preserve">D. (2015). Educational data mining and learning analytics in programming:</w:t>
      </w:r>
    </w:p>
    <w:p w:rsidR="00000000" w:rsidDel="00000000" w:rsidP="00000000" w:rsidRDefault="00000000" w:rsidRPr="00000000" w14:paraId="00000154">
      <w:pPr>
        <w:spacing w:after="240" w:before="240" w:lineRule="auto"/>
        <w:ind w:left="720" w:firstLine="0"/>
        <w:rPr>
          <w:i w:val="1"/>
        </w:rPr>
      </w:pPr>
      <w:r w:rsidDel="00000000" w:rsidR="00000000" w:rsidRPr="00000000">
        <w:rPr>
          <w:rtl w:val="0"/>
        </w:rPr>
        <w:t xml:space="preserve">literature review and case studies. In </w:t>
      </w:r>
      <w:r w:rsidDel="00000000" w:rsidR="00000000" w:rsidRPr="00000000">
        <w:rPr>
          <w:i w:val="1"/>
          <w:rtl w:val="0"/>
        </w:rPr>
        <w:t xml:space="preserve">ITiCSE-WGP</w:t>
      </w:r>
    </w:p>
    <w:p w:rsidR="00000000" w:rsidDel="00000000" w:rsidP="00000000" w:rsidRDefault="00000000" w:rsidRPr="00000000" w14:paraId="00000155">
      <w:pPr>
        <w:spacing w:after="240" w:before="240" w:lineRule="auto"/>
        <w:ind w:left="720" w:firstLine="0"/>
        <w:rPr/>
      </w:pPr>
      <w:r w:rsidDel="00000000" w:rsidR="00000000" w:rsidRPr="00000000">
        <w:rPr>
          <w:i w:val="1"/>
          <w:rtl w:val="0"/>
        </w:rPr>
        <w:t xml:space="preserve">2015: Proceedings of the 2015 ITiCSE Conference on Working Group Reports </w:t>
      </w:r>
      <w:r w:rsidDel="00000000" w:rsidR="00000000" w:rsidRPr="00000000">
        <w:rPr>
          <w:rtl w:val="0"/>
        </w:rPr>
        <w:t xml:space="preserve">(pp. 41-63). New York, NY: Association for</w:t>
      </w:r>
    </w:p>
    <w:p w:rsidR="00000000" w:rsidDel="00000000" w:rsidP="00000000" w:rsidRDefault="00000000" w:rsidRPr="00000000" w14:paraId="00000156">
      <w:pPr>
        <w:spacing w:after="240" w:before="240" w:lineRule="auto"/>
        <w:ind w:left="360"/>
        <w:rPr>
          <w:color w:val="1155cc"/>
          <w:u w:val="single"/>
        </w:rPr>
      </w:pPr>
      <w:r w:rsidDel="00000000" w:rsidR="00000000" w:rsidRPr="00000000">
        <w:rPr>
          <w:rtl w:val="0"/>
        </w:rPr>
        <w:t xml:space="preserve">Computing Machinery, Inc.</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https://doi.org/10.1145/2858796.2858798</w:t>
        </w:r>
      </w:hyperlink>
      <w:r w:rsidDel="00000000" w:rsidR="00000000" w:rsidRPr="00000000">
        <w:rPr>
          <w:rtl w:val="0"/>
        </w:rPr>
      </w:r>
    </w:p>
    <w:p w:rsidR="00000000" w:rsidDel="00000000" w:rsidP="00000000" w:rsidRDefault="00000000" w:rsidRPr="00000000" w14:paraId="00000157">
      <w:pPr>
        <w:spacing w:after="240" w:before="240" w:lineRule="auto"/>
        <w:ind w:left="720" w:firstLine="0"/>
        <w:rPr>
          <w:i w:val="1"/>
        </w:rPr>
      </w:pPr>
      <w:r w:rsidDel="00000000" w:rsidR="00000000" w:rsidRPr="00000000">
        <w:rPr>
          <w:rtl w:val="0"/>
        </w:rPr>
        <w:t xml:space="preserve">[32]</w:t>
      </w:r>
      <w:r w:rsidDel="00000000" w:rsidR="00000000" w:rsidRPr="00000000">
        <w:rPr>
          <w:highlight w:val="white"/>
          <w:rtl w:val="0"/>
        </w:rPr>
        <w:t xml:space="preserve">Akram, B., Azizsoltani, H., Min, W., Wiebe, E., Navied, A., Mott, B., Boyer, K. E., Lester, J. (2020). Automated assessment of computer science competencies from student programs with gaussian process regression. </w:t>
      </w:r>
      <w:r w:rsidDel="00000000" w:rsidR="00000000" w:rsidRPr="00000000">
        <w:rPr>
          <w:rtl w:val="0"/>
        </w:rPr>
        <w:t xml:space="preserve">In </w:t>
      </w:r>
      <w:r w:rsidDel="00000000" w:rsidR="00000000" w:rsidRPr="00000000">
        <w:rPr>
          <w:i w:val="1"/>
          <w:rtl w:val="0"/>
        </w:rPr>
        <w:t xml:space="preserve">Proceedings of the 13th International Conference</w:t>
      </w:r>
    </w:p>
    <w:p w:rsidR="00000000" w:rsidDel="00000000" w:rsidP="00000000" w:rsidRDefault="00000000" w:rsidRPr="00000000" w14:paraId="00000158">
      <w:pPr>
        <w:spacing w:after="240" w:before="240" w:lineRule="auto"/>
        <w:ind w:left="360"/>
        <w:rPr>
          <w:i w:val="1"/>
        </w:rPr>
      </w:pPr>
      <w:r w:rsidDel="00000000" w:rsidR="00000000" w:rsidRPr="00000000">
        <w:rPr>
          <w:i w:val="1"/>
          <w:rtl w:val="0"/>
        </w:rPr>
        <w:t xml:space="preserve">on Educational Data Mining (EDM 2015). </w:t>
      </w:r>
    </w:p>
    <w:p w:rsidR="00000000" w:rsidDel="00000000" w:rsidP="00000000" w:rsidRDefault="00000000" w:rsidRPr="00000000" w14:paraId="00000159">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5A">
      <w:pPr>
        <w:rPr>
          <w:ins w:author="Eric Poitras" w:id="3" w:date="2020-11-14T16:06:35Z"/>
          <w:b w:val="1"/>
        </w:rPr>
      </w:pPr>
      <w:ins w:author="Eric Poitras" w:id="3" w:date="2020-11-14T16:06:35Z">
        <w:r w:rsidDel="00000000" w:rsidR="00000000" w:rsidRPr="00000000">
          <w:rPr>
            <w:rtl w:val="0"/>
          </w:rPr>
        </w:r>
      </w:ins>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jc w:val="both"/>
        <w:rPr>
          <w:b w:val="1"/>
        </w:rPr>
      </w:pPr>
      <w:r w:rsidDel="00000000" w:rsidR="00000000" w:rsidRPr="00000000">
        <w:rPr>
          <w:b w:val="1"/>
          <w:rtl w:val="0"/>
        </w:rPr>
        <w:t xml:space="preserve">Appendix A. Early Prediction Model</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t xml:space="preserve">R2_{_R3 &gt; 1.500</w:t>
      </w:r>
    </w:p>
    <w:p w:rsidR="00000000" w:rsidDel="00000000" w:rsidP="00000000" w:rsidRDefault="00000000" w:rsidRPr="00000000" w14:paraId="0000015F">
      <w:pPr>
        <w:jc w:val="both"/>
        <w:rPr/>
      </w:pPr>
      <w:r w:rsidDel="00000000" w:rsidR="00000000" w:rsidRPr="00000000">
        <w:rPr>
          <w:rtl w:val="0"/>
        </w:rPr>
        <w:t xml:space="preserve">|   R2_{_f &gt; 0.500</w:t>
      </w:r>
    </w:p>
    <w:p w:rsidR="00000000" w:rsidDel="00000000" w:rsidP="00000000" w:rsidRDefault="00000000" w:rsidRPr="00000000" w14:paraId="00000160">
      <w:pPr>
        <w:jc w:val="both"/>
        <w:rPr/>
      </w:pPr>
      <w:r w:rsidDel="00000000" w:rsidR="00000000" w:rsidRPr="00000000">
        <w:rPr>
          <w:rtl w:val="0"/>
        </w:rPr>
        <w:t xml:space="preserve">|   |   l_} &gt; 2.500: false {false=8, true=0}</w:t>
      </w:r>
    </w:p>
    <w:p w:rsidR="00000000" w:rsidDel="00000000" w:rsidP="00000000" w:rsidRDefault="00000000" w:rsidRPr="00000000" w14:paraId="00000161">
      <w:pPr>
        <w:jc w:val="both"/>
        <w:rPr/>
      </w:pPr>
      <w:r w:rsidDel="00000000" w:rsidR="00000000" w:rsidRPr="00000000">
        <w:rPr>
          <w:rFonts w:ascii="Arial Unicode MS" w:cs="Arial Unicode MS" w:eastAsia="Arial Unicode MS" w:hAnsi="Arial Unicode MS"/>
          <w:rtl w:val="0"/>
        </w:rPr>
        <w:t xml:space="preserve">|   |   l_} ≤ 2.500</w:t>
      </w:r>
    </w:p>
    <w:p w:rsidR="00000000" w:rsidDel="00000000" w:rsidP="00000000" w:rsidRDefault="00000000" w:rsidRPr="00000000" w14:paraId="00000162">
      <w:pPr>
        <w:jc w:val="both"/>
        <w:rPr/>
      </w:pPr>
      <w:r w:rsidDel="00000000" w:rsidR="00000000" w:rsidRPr="00000000">
        <w:rPr>
          <w:rtl w:val="0"/>
        </w:rPr>
        <w:t xml:space="preserve">|   |   |   f_} &gt; 5.500</w:t>
      </w:r>
    </w:p>
    <w:p w:rsidR="00000000" w:rsidDel="00000000" w:rsidP="00000000" w:rsidRDefault="00000000" w:rsidRPr="00000000" w14:paraId="00000163">
      <w:pPr>
        <w:jc w:val="both"/>
        <w:rPr/>
      </w:pPr>
      <w:r w:rsidDel="00000000" w:rsidR="00000000" w:rsidRPr="00000000">
        <w:rPr>
          <w:rtl w:val="0"/>
        </w:rPr>
        <w:t xml:space="preserve">|   |   |   |   R3_{ &gt; 11.500: false {false=2, true=0}</w:t>
      </w:r>
    </w:p>
    <w:p w:rsidR="00000000" w:rsidDel="00000000" w:rsidP="00000000" w:rsidRDefault="00000000" w:rsidRPr="00000000" w14:paraId="00000164">
      <w:pPr>
        <w:jc w:val="both"/>
        <w:rPr/>
      </w:pPr>
      <w:r w:rsidDel="00000000" w:rsidR="00000000" w:rsidRPr="00000000">
        <w:rPr>
          <w:rFonts w:ascii="Arial Unicode MS" w:cs="Arial Unicode MS" w:eastAsia="Arial Unicode MS" w:hAnsi="Arial Unicode MS"/>
          <w:rtl w:val="0"/>
        </w:rPr>
        <w:t xml:space="preserve">|   |   |   |   R3_{ ≤ 11.500: true {false=0, true=10}</w:t>
      </w:r>
    </w:p>
    <w:p w:rsidR="00000000" w:rsidDel="00000000" w:rsidP="00000000" w:rsidRDefault="00000000" w:rsidRPr="00000000" w14:paraId="00000165">
      <w:pPr>
        <w:jc w:val="both"/>
        <w:rPr/>
      </w:pPr>
      <w:r w:rsidDel="00000000" w:rsidR="00000000" w:rsidRPr="00000000">
        <w:rPr>
          <w:rFonts w:ascii="Arial Unicode MS" w:cs="Arial Unicode MS" w:eastAsia="Arial Unicode MS" w:hAnsi="Arial Unicode MS"/>
          <w:rtl w:val="0"/>
        </w:rPr>
        <w:t xml:space="preserve">|   |   |   f_} ≤ 5.500: false {false=4, true=1}</w:t>
      </w:r>
    </w:p>
    <w:p w:rsidR="00000000" w:rsidDel="00000000" w:rsidP="00000000" w:rsidRDefault="00000000" w:rsidRPr="00000000" w14:paraId="00000166">
      <w:pPr>
        <w:jc w:val="both"/>
        <w:rPr/>
      </w:pPr>
      <w:r w:rsidDel="00000000" w:rsidR="00000000" w:rsidRPr="00000000">
        <w:rPr>
          <w:rFonts w:ascii="Arial Unicode MS" w:cs="Arial Unicode MS" w:eastAsia="Arial Unicode MS" w:hAnsi="Arial Unicode MS"/>
          <w:rtl w:val="0"/>
        </w:rPr>
        <w:t xml:space="preserve">|   R2_{_f ≤ 0.500</w:t>
      </w:r>
    </w:p>
    <w:p w:rsidR="00000000" w:rsidDel="00000000" w:rsidP="00000000" w:rsidRDefault="00000000" w:rsidRPr="00000000" w14:paraId="00000167">
      <w:pPr>
        <w:jc w:val="both"/>
        <w:rPr/>
      </w:pPr>
      <w:r w:rsidDel="00000000" w:rsidR="00000000" w:rsidRPr="00000000">
        <w:rPr>
          <w:rtl w:val="0"/>
        </w:rPr>
        <w:t xml:space="preserve">|   |   R3 &gt; 10.500</w:t>
      </w:r>
    </w:p>
    <w:p w:rsidR="00000000" w:rsidDel="00000000" w:rsidP="00000000" w:rsidRDefault="00000000" w:rsidRPr="00000000" w14:paraId="00000168">
      <w:pPr>
        <w:jc w:val="both"/>
        <w:rPr/>
      </w:pPr>
      <w:r w:rsidDel="00000000" w:rsidR="00000000" w:rsidRPr="00000000">
        <w:rPr>
          <w:rtl w:val="0"/>
        </w:rPr>
        <w:t xml:space="preserve">|   |   |    R2 &gt; 8.500: true {false=1, true=5}</w:t>
      </w:r>
    </w:p>
    <w:p w:rsidR="00000000" w:rsidDel="00000000" w:rsidP="00000000" w:rsidRDefault="00000000" w:rsidRPr="00000000" w14:paraId="00000169">
      <w:pPr>
        <w:jc w:val="both"/>
        <w:rPr/>
      </w:pPr>
      <w:r w:rsidDel="00000000" w:rsidR="00000000" w:rsidRPr="00000000">
        <w:rPr>
          <w:rFonts w:ascii="Arial Unicode MS" w:cs="Arial Unicode MS" w:eastAsia="Arial Unicode MS" w:hAnsi="Arial Unicode MS"/>
          <w:rtl w:val="0"/>
        </w:rPr>
        <w:t xml:space="preserve">|   |   |    R2 ≤ 8.500: false {false=7, true=1}</w:t>
      </w:r>
    </w:p>
    <w:p w:rsidR="00000000" w:rsidDel="00000000" w:rsidP="00000000" w:rsidRDefault="00000000" w:rsidRPr="00000000" w14:paraId="0000016A">
      <w:pPr>
        <w:jc w:val="both"/>
        <w:rPr/>
      </w:pPr>
      <w:r w:rsidDel="00000000" w:rsidR="00000000" w:rsidRPr="00000000">
        <w:rPr>
          <w:rFonts w:ascii="Arial Unicode MS" w:cs="Arial Unicode MS" w:eastAsia="Arial Unicode MS" w:hAnsi="Arial Unicode MS"/>
          <w:rtl w:val="0"/>
        </w:rPr>
        <w:t xml:space="preserve">|   |   R3 ≤ 10.500</w:t>
      </w:r>
    </w:p>
    <w:p w:rsidR="00000000" w:rsidDel="00000000" w:rsidP="00000000" w:rsidRDefault="00000000" w:rsidRPr="00000000" w14:paraId="0000016B">
      <w:pPr>
        <w:jc w:val="both"/>
        <w:rPr/>
      </w:pPr>
      <w:r w:rsidDel="00000000" w:rsidR="00000000" w:rsidRPr="00000000">
        <w:rPr>
          <w:rtl w:val="0"/>
        </w:rPr>
        <w:t xml:space="preserve">|   |   |   f_} &gt; 13.500: false {false=2, true=0}</w:t>
      </w:r>
    </w:p>
    <w:p w:rsidR="00000000" w:rsidDel="00000000" w:rsidP="00000000" w:rsidRDefault="00000000" w:rsidRPr="00000000" w14:paraId="0000016C">
      <w:pPr>
        <w:jc w:val="both"/>
        <w:rPr/>
      </w:pPr>
      <w:r w:rsidDel="00000000" w:rsidR="00000000" w:rsidRPr="00000000">
        <w:rPr>
          <w:rFonts w:ascii="Arial Unicode MS" w:cs="Arial Unicode MS" w:eastAsia="Arial Unicode MS" w:hAnsi="Arial Unicode MS"/>
          <w:rtl w:val="0"/>
        </w:rPr>
        <w:t xml:space="preserve">|   |   |   f_} ≤ 13.500</w:t>
      </w:r>
    </w:p>
    <w:p w:rsidR="00000000" w:rsidDel="00000000" w:rsidP="00000000" w:rsidRDefault="00000000" w:rsidRPr="00000000" w14:paraId="0000016D">
      <w:pPr>
        <w:jc w:val="both"/>
        <w:rPr/>
      </w:pPr>
      <w:r w:rsidDel="00000000" w:rsidR="00000000" w:rsidRPr="00000000">
        <w:rPr>
          <w:rtl w:val="0"/>
        </w:rPr>
        <w:t xml:space="preserve">|   |   |   |   nan_ R2_{} &gt; 0.500</w:t>
      </w:r>
    </w:p>
    <w:p w:rsidR="00000000" w:rsidDel="00000000" w:rsidP="00000000" w:rsidRDefault="00000000" w:rsidRPr="00000000" w14:paraId="0000016E">
      <w:pPr>
        <w:jc w:val="both"/>
        <w:rPr/>
      </w:pPr>
      <w:r w:rsidDel="00000000" w:rsidR="00000000" w:rsidRPr="00000000">
        <w:rPr>
          <w:rtl w:val="0"/>
        </w:rPr>
        <w:t xml:space="preserve">|   |   |   |   |    nan &gt; 0.500: false {false=3, true=0}</w:t>
      </w:r>
    </w:p>
    <w:p w:rsidR="00000000" w:rsidDel="00000000" w:rsidP="00000000" w:rsidRDefault="00000000" w:rsidRPr="00000000" w14:paraId="0000016F">
      <w:pPr>
        <w:jc w:val="both"/>
        <w:rPr/>
      </w:pPr>
      <w:r w:rsidDel="00000000" w:rsidR="00000000" w:rsidRPr="00000000">
        <w:rPr>
          <w:rFonts w:ascii="Arial Unicode MS" w:cs="Arial Unicode MS" w:eastAsia="Arial Unicode MS" w:hAnsi="Arial Unicode MS"/>
          <w:rtl w:val="0"/>
        </w:rPr>
        <w:t xml:space="preserve">|   |   |   |   |    nan ≤ 0.500: true {false=0, true=2}</w:t>
      </w:r>
    </w:p>
    <w:p w:rsidR="00000000" w:rsidDel="00000000" w:rsidP="00000000" w:rsidRDefault="00000000" w:rsidRPr="00000000" w14:paraId="00000170">
      <w:pPr>
        <w:jc w:val="both"/>
        <w:rPr/>
      </w:pPr>
      <w:r w:rsidDel="00000000" w:rsidR="00000000" w:rsidRPr="00000000">
        <w:rPr>
          <w:rFonts w:ascii="Arial Unicode MS" w:cs="Arial Unicode MS" w:eastAsia="Arial Unicode MS" w:hAnsi="Arial Unicode MS"/>
          <w:rtl w:val="0"/>
        </w:rPr>
        <w:t xml:space="preserve">|   |   |   |   nan_ R2_{} ≤ 0.500: true {false=7, true=69}</w:t>
      </w:r>
    </w:p>
    <w:p w:rsidR="00000000" w:rsidDel="00000000" w:rsidP="00000000" w:rsidRDefault="00000000" w:rsidRPr="00000000" w14:paraId="00000171">
      <w:pPr>
        <w:jc w:val="both"/>
        <w:rPr/>
      </w:pPr>
      <w:r w:rsidDel="00000000" w:rsidR="00000000" w:rsidRPr="00000000">
        <w:rPr>
          <w:rFonts w:ascii="Arial Unicode MS" w:cs="Arial Unicode MS" w:eastAsia="Arial Unicode MS" w:hAnsi="Arial Unicode MS"/>
          <w:rtl w:val="0"/>
        </w:rPr>
        <w:t xml:space="preserve"> R2_{_R3 ≤ 1.500</w:t>
      </w:r>
    </w:p>
    <w:p w:rsidR="00000000" w:rsidDel="00000000" w:rsidP="00000000" w:rsidRDefault="00000000" w:rsidRPr="00000000" w14:paraId="00000172">
      <w:pPr>
        <w:jc w:val="both"/>
        <w:rPr/>
      </w:pPr>
      <w:r w:rsidDel="00000000" w:rsidR="00000000" w:rsidRPr="00000000">
        <w:rPr>
          <w:rtl w:val="0"/>
        </w:rPr>
        <w:t xml:space="preserve">|   }}_f_} &gt; 0.500: true {false=1, true=11}</w:t>
      </w:r>
    </w:p>
    <w:p w:rsidR="00000000" w:rsidDel="00000000" w:rsidP="00000000" w:rsidRDefault="00000000" w:rsidRPr="00000000" w14:paraId="00000173">
      <w:pPr>
        <w:jc w:val="both"/>
        <w:rPr/>
      </w:pPr>
      <w:r w:rsidDel="00000000" w:rsidR="00000000" w:rsidRPr="00000000">
        <w:rPr>
          <w:rFonts w:ascii="Arial Unicode MS" w:cs="Arial Unicode MS" w:eastAsia="Arial Unicode MS" w:hAnsi="Arial Unicode MS"/>
          <w:rtl w:val="0"/>
        </w:rPr>
        <w:t xml:space="preserve">|   }}_f_} ≤ 0.500</w:t>
      </w:r>
    </w:p>
    <w:p w:rsidR="00000000" w:rsidDel="00000000" w:rsidP="00000000" w:rsidRDefault="00000000" w:rsidRPr="00000000" w14:paraId="00000174">
      <w:pPr>
        <w:jc w:val="both"/>
        <w:rPr/>
      </w:pPr>
      <w:r w:rsidDel="00000000" w:rsidR="00000000" w:rsidRPr="00000000">
        <w:rPr>
          <w:rtl w:val="0"/>
        </w:rPr>
        <w:t xml:space="preserve">|   |    nan_ R2 &gt; 0.500</w:t>
      </w:r>
    </w:p>
    <w:p w:rsidR="00000000" w:rsidDel="00000000" w:rsidP="00000000" w:rsidRDefault="00000000" w:rsidRPr="00000000" w14:paraId="00000175">
      <w:pPr>
        <w:jc w:val="both"/>
        <w:rPr/>
      </w:pPr>
      <w:r w:rsidDel="00000000" w:rsidR="00000000" w:rsidRPr="00000000">
        <w:rPr>
          <w:rtl w:val="0"/>
        </w:rPr>
        <w:t xml:space="preserve">|   |   |   } &gt; 4.500</w:t>
      </w:r>
    </w:p>
    <w:p w:rsidR="00000000" w:rsidDel="00000000" w:rsidP="00000000" w:rsidRDefault="00000000" w:rsidRPr="00000000" w14:paraId="00000176">
      <w:pPr>
        <w:jc w:val="both"/>
        <w:rPr/>
      </w:pPr>
      <w:r w:rsidDel="00000000" w:rsidR="00000000" w:rsidRPr="00000000">
        <w:rPr>
          <w:rtl w:val="0"/>
        </w:rPr>
        <w:t xml:space="preserve">|   |   |   |    R3_{_f &gt; 1.500: true {false=2, true=13}</w:t>
      </w:r>
    </w:p>
    <w:p w:rsidR="00000000" w:rsidDel="00000000" w:rsidP="00000000" w:rsidRDefault="00000000" w:rsidRPr="00000000" w14:paraId="00000177">
      <w:pPr>
        <w:jc w:val="both"/>
        <w:rPr/>
      </w:pPr>
      <w:r w:rsidDel="00000000" w:rsidR="00000000" w:rsidRPr="00000000">
        <w:rPr>
          <w:rFonts w:ascii="Arial Unicode MS" w:cs="Arial Unicode MS" w:eastAsia="Arial Unicode MS" w:hAnsi="Arial Unicode MS"/>
          <w:rtl w:val="0"/>
        </w:rPr>
        <w:t xml:space="preserve">|   |   |   |    R3_{_f ≤ 1.500</w:t>
      </w:r>
    </w:p>
    <w:p w:rsidR="00000000" w:rsidDel="00000000" w:rsidP="00000000" w:rsidRDefault="00000000" w:rsidRPr="00000000" w14:paraId="00000178">
      <w:pPr>
        <w:jc w:val="both"/>
        <w:rPr/>
      </w:pPr>
      <w:r w:rsidDel="00000000" w:rsidR="00000000" w:rsidRPr="00000000">
        <w:rPr>
          <w:rtl w:val="0"/>
        </w:rPr>
        <w:t xml:space="preserve">|   |   |   |   |   { &gt; 19.500: false {false=5, true=0}</w:t>
      </w:r>
    </w:p>
    <w:p w:rsidR="00000000" w:rsidDel="00000000" w:rsidP="00000000" w:rsidRDefault="00000000" w:rsidRPr="00000000" w14:paraId="00000179">
      <w:pPr>
        <w:jc w:val="both"/>
        <w:rPr/>
      </w:pPr>
      <w:r w:rsidDel="00000000" w:rsidR="00000000" w:rsidRPr="00000000">
        <w:rPr>
          <w:rFonts w:ascii="Arial Unicode MS" w:cs="Arial Unicode MS" w:eastAsia="Arial Unicode MS" w:hAnsi="Arial Unicode MS"/>
          <w:rtl w:val="0"/>
        </w:rPr>
        <w:t xml:space="preserve">|   |   |   |   |   { ≤ 19.500: true {false=17, true=20}</w:t>
      </w:r>
    </w:p>
    <w:p w:rsidR="00000000" w:rsidDel="00000000" w:rsidP="00000000" w:rsidRDefault="00000000" w:rsidRPr="00000000" w14:paraId="0000017A">
      <w:pPr>
        <w:jc w:val="both"/>
        <w:rPr/>
      </w:pPr>
      <w:r w:rsidDel="00000000" w:rsidR="00000000" w:rsidRPr="00000000">
        <w:rPr>
          <w:rFonts w:ascii="Arial Unicode MS" w:cs="Arial Unicode MS" w:eastAsia="Arial Unicode MS" w:hAnsi="Arial Unicode MS"/>
          <w:rtl w:val="0"/>
        </w:rPr>
        <w:t xml:space="preserve">|   |   |   } ≤ 4.500: true {false=0, true=7}</w:t>
      </w:r>
    </w:p>
    <w:p w:rsidR="00000000" w:rsidDel="00000000" w:rsidP="00000000" w:rsidRDefault="00000000" w:rsidRPr="00000000" w14:paraId="0000017B">
      <w:pPr>
        <w:jc w:val="both"/>
        <w:rPr/>
      </w:pPr>
      <w:r w:rsidDel="00000000" w:rsidR="00000000" w:rsidRPr="00000000">
        <w:rPr>
          <w:rFonts w:ascii="Arial Unicode MS" w:cs="Arial Unicode MS" w:eastAsia="Arial Unicode MS" w:hAnsi="Arial Unicode MS"/>
          <w:rtl w:val="0"/>
        </w:rPr>
        <w:t xml:space="preserve">|   |    nan_ R2 ≤ 0.500</w:t>
      </w:r>
    </w:p>
    <w:p w:rsidR="00000000" w:rsidDel="00000000" w:rsidP="00000000" w:rsidRDefault="00000000" w:rsidRPr="00000000" w14:paraId="0000017C">
      <w:pPr>
        <w:jc w:val="both"/>
        <w:rPr/>
      </w:pPr>
      <w:r w:rsidDel="00000000" w:rsidR="00000000" w:rsidRPr="00000000">
        <w:rPr>
          <w:rtl w:val="0"/>
        </w:rPr>
        <w:t xml:space="preserve">|   |   |    R4_{_f &gt; 7.500: false {false=10, true=0}</w:t>
      </w:r>
    </w:p>
    <w:p w:rsidR="00000000" w:rsidDel="00000000" w:rsidP="00000000" w:rsidRDefault="00000000" w:rsidRPr="00000000" w14:paraId="0000017D">
      <w:pPr>
        <w:jc w:val="both"/>
        <w:rPr/>
      </w:pPr>
      <w:r w:rsidDel="00000000" w:rsidR="00000000" w:rsidRPr="00000000">
        <w:rPr>
          <w:rFonts w:ascii="Arial Unicode MS" w:cs="Arial Unicode MS" w:eastAsia="Arial Unicode MS" w:hAnsi="Arial Unicode MS"/>
          <w:rtl w:val="0"/>
        </w:rPr>
        <w:t xml:space="preserve">|   |   |    R4_{_f ≤ 7.500</w:t>
      </w:r>
    </w:p>
    <w:p w:rsidR="00000000" w:rsidDel="00000000" w:rsidP="00000000" w:rsidRDefault="00000000" w:rsidRPr="00000000" w14:paraId="0000017E">
      <w:pPr>
        <w:jc w:val="both"/>
        <w:rPr/>
      </w:pPr>
      <w:r w:rsidDel="00000000" w:rsidR="00000000" w:rsidRPr="00000000">
        <w:rPr>
          <w:rtl w:val="0"/>
        </w:rPr>
        <w:t xml:space="preserve">|   |   |   |   { &gt; 12.500</w:t>
      </w:r>
    </w:p>
    <w:p w:rsidR="00000000" w:rsidDel="00000000" w:rsidP="00000000" w:rsidRDefault="00000000" w:rsidRPr="00000000" w14:paraId="0000017F">
      <w:pPr>
        <w:jc w:val="both"/>
        <w:rPr/>
      </w:pPr>
      <w:r w:rsidDel="00000000" w:rsidR="00000000" w:rsidRPr="00000000">
        <w:rPr>
          <w:rtl w:val="0"/>
        </w:rPr>
        <w:t xml:space="preserve">|   |   |   |   |   { &gt; 13.500: false {false=96, true=69}</w:t>
      </w:r>
    </w:p>
    <w:p w:rsidR="00000000" w:rsidDel="00000000" w:rsidP="00000000" w:rsidRDefault="00000000" w:rsidRPr="00000000" w14:paraId="00000180">
      <w:pPr>
        <w:jc w:val="both"/>
        <w:rPr/>
      </w:pPr>
      <w:r w:rsidDel="00000000" w:rsidR="00000000" w:rsidRPr="00000000">
        <w:rPr>
          <w:rFonts w:ascii="Arial Unicode MS" w:cs="Arial Unicode MS" w:eastAsia="Arial Unicode MS" w:hAnsi="Arial Unicode MS"/>
          <w:rtl w:val="0"/>
        </w:rPr>
        <w:t xml:space="preserve">|   |   |   |   |   { ≤ 13.500: true {false=1, true=12}</w:t>
      </w:r>
    </w:p>
    <w:p w:rsidR="00000000" w:rsidDel="00000000" w:rsidP="00000000" w:rsidRDefault="00000000" w:rsidRPr="00000000" w14:paraId="00000181">
      <w:pPr>
        <w:jc w:val="both"/>
        <w:rPr/>
      </w:pPr>
      <w:r w:rsidDel="00000000" w:rsidR="00000000" w:rsidRPr="00000000">
        <w:rPr>
          <w:rFonts w:ascii="Arial Unicode MS" w:cs="Arial Unicode MS" w:eastAsia="Arial Unicode MS" w:hAnsi="Arial Unicode MS"/>
          <w:rtl w:val="0"/>
        </w:rPr>
        <w:t xml:space="preserve">|   |   |   |   { ≤ 12.500</w:t>
      </w:r>
    </w:p>
    <w:p w:rsidR="00000000" w:rsidDel="00000000" w:rsidP="00000000" w:rsidRDefault="00000000" w:rsidRPr="00000000" w14:paraId="00000182">
      <w:pPr>
        <w:jc w:val="both"/>
        <w:rPr/>
      </w:pPr>
      <w:r w:rsidDel="00000000" w:rsidR="00000000" w:rsidRPr="00000000">
        <w:rPr>
          <w:rtl w:val="0"/>
        </w:rPr>
        <w:t xml:space="preserve">|   |   |   |   |   f_ r &gt; 0.500: true {false=0, true=2}</w:t>
      </w:r>
    </w:p>
    <w:p w:rsidR="00000000" w:rsidDel="00000000" w:rsidP="00000000" w:rsidRDefault="00000000" w:rsidRPr="00000000" w14:paraId="00000183">
      <w:pPr>
        <w:jc w:val="both"/>
        <w:rPr/>
      </w:pPr>
      <w:r w:rsidDel="00000000" w:rsidR="00000000" w:rsidRPr="00000000">
        <w:rPr>
          <w:rFonts w:ascii="Arial Unicode MS" w:cs="Arial Unicode MS" w:eastAsia="Arial Unicode MS" w:hAnsi="Arial Unicode MS"/>
          <w:rtl w:val="0"/>
        </w:rPr>
        <w:t xml:space="preserve">|   |   |   |   |   f_ r ≤ 0.500: false {false=45, true=11}</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8C">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8D">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8E">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8F">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90">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91">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92">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93">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94">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95">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96">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97">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98">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99">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9A">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9B">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9C">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9D">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9E">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9F">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A0">
      <w:pPr>
        <w:jc w:val="both"/>
        <w:rPr>
          <w:ins w:author="Eric Poitras" w:id="4" w:date="2020-11-14T16:07:42Z"/>
        </w:rPr>
      </w:pPr>
      <w:ins w:author="Eric Poitras" w:id="4" w:date="2020-11-14T16:07:42Z">
        <w:r w:rsidDel="00000000" w:rsidR="00000000" w:rsidRPr="00000000">
          <w:rPr>
            <w:rtl w:val="0"/>
          </w:rPr>
        </w:r>
      </w:ins>
    </w:p>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center"/>
        <w:rPr>
          <w:b w:val="1"/>
          <w:rPrChange w:author="Eric Poitras" w:id="6" w:date="2020-11-14T16:07:39Z">
            <w:rPr/>
          </w:rPrChange>
        </w:rPr>
        <w:pPrChange w:author="Eric Poitras" w:id="0" w:date="2020-11-14T16:07:40Z">
          <w:pPr>
            <w:jc w:val="both"/>
          </w:pPr>
        </w:pPrChange>
      </w:pPr>
      <w:ins w:author="Eric Poitras" w:id="5" w:date="2020-11-14T16:07:25Z">
        <w:r w:rsidDel="00000000" w:rsidR="00000000" w:rsidRPr="00000000">
          <w:rPr>
            <w:b w:val="1"/>
            <w:rtl w:val="0"/>
            <w:rPrChange w:author="Eric Poitras" w:id="6" w:date="2020-11-14T16:07:39Z">
              <w:rPr/>
            </w:rPrChange>
          </w:rPr>
          <w:t xml:space="preserve">Save in Notes for Future Pub to Conference/Journal </w:t>
        </w:r>
      </w:ins>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rPr>
          <w:b w:val="1"/>
          <w:highlight w:val="yellow"/>
        </w:rPr>
      </w:pPr>
      <w:commentRangeStart w:id="47"/>
      <w:r w:rsidDel="00000000" w:rsidR="00000000" w:rsidRPr="00000000">
        <w:rPr>
          <w:b w:val="1"/>
          <w:highlight w:val="yellow"/>
          <w:rtl w:val="0"/>
        </w:rPr>
        <w:t xml:space="preserve">Feedback on your writing:</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1A6">
      <w:pPr>
        <w:spacing w:after="240" w:before="240" w:lineRule="auto"/>
        <w:rPr>
          <w:sz w:val="24"/>
          <w:szCs w:val="24"/>
          <w:highlight w:val="yellow"/>
        </w:rPr>
      </w:pPr>
      <w:r w:rsidDel="00000000" w:rsidR="00000000" w:rsidRPr="00000000">
        <w:rPr>
          <w:sz w:val="24"/>
          <w:szCs w:val="24"/>
          <w:highlight w:val="yellow"/>
          <w:rtl w:val="0"/>
        </w:rPr>
        <w:t xml:space="preserve">The foremost process before carrying out task of data analytics and information mining is to prepare the data into the format such that its processing is computationally efficient and free from noisy data. The Minirobocode uses “r” for both red and right. This leads to ambiguity in the dataset. Correction can be done as red block is always followed by ‘{‘  while right is not. But carrying out such task would be very time consuming and computationally inefficient. Vanek thesis recommends to remove the following ambiguity by changing the settings of the MiniRobo code.</w:t>
      </w:r>
    </w:p>
    <w:p w:rsidR="00000000" w:rsidDel="00000000" w:rsidP="00000000" w:rsidRDefault="00000000" w:rsidRPr="00000000" w14:paraId="000001A7">
      <w:pPr>
        <w:spacing w:after="240" w:before="240" w:lineRule="auto"/>
        <w:rPr>
          <w:sz w:val="24"/>
          <w:szCs w:val="24"/>
          <w:highlight w:val="yellow"/>
        </w:rPr>
      </w:pPr>
      <w:r w:rsidDel="00000000" w:rsidR="00000000" w:rsidRPr="00000000">
        <w:rPr>
          <w:sz w:val="24"/>
          <w:szCs w:val="24"/>
          <w:highlight w:val="yellow"/>
          <w:rtl w:val="0"/>
        </w:rPr>
        <w:t xml:space="preserve">Inconsistency was observed in the evaluation of submitted programs. There were programs that were rejected while some incorrect were not rejected. There were around 1230 cases of such kind. This nearly is 0.6% of total submits. The reason for the above discrepancy was due to recycling of task identifier, one task was removed from the system and the new one with the same identifier was created but the logged data of the original task was still referring to the old identifier.  Due to it 98.5% of correct programs were rejected. The second reason of the following discrepancy is due to lagged communication between the learner’s device and game server. Transmission of asynchronous data blocks leads to improper processing which in turn leads to incorrect solution.</w:t>
      </w:r>
    </w:p>
    <w:p w:rsidR="00000000" w:rsidDel="00000000" w:rsidP="00000000" w:rsidRDefault="00000000" w:rsidRPr="00000000" w14:paraId="000001A8">
      <w:pPr>
        <w:spacing w:after="240" w:before="240" w:lineRule="auto"/>
        <w:rPr>
          <w:sz w:val="24"/>
          <w:szCs w:val="24"/>
          <w:highlight w:val="yellow"/>
        </w:rPr>
      </w:pPr>
      <w:r w:rsidDel="00000000" w:rsidR="00000000" w:rsidRPr="00000000">
        <w:rPr>
          <w:sz w:val="24"/>
          <w:szCs w:val="24"/>
          <w:highlight w:val="yellow"/>
          <w:rtl w:val="0"/>
        </w:rPr>
        <w:t xml:space="preserve">‘Engage’, is another game-based learning environment in which Akram and his team carried out the research in three schools. They collected data by making students answer specific set of questions. They collected 1570 programs as there training dataset from the students. They extracted structural and semantic information and represented them in the form of Abstract syntax trees. There are two types of structural information types and they are hierarchical and ordinal. The hierarchical information encodes what blocks are nested under another and placement of the blocks and covers horizontal relationship. They developed the Abstract Syntax trees for each student solution and used n-gram approach for encoding. They used  unigrams,bigrams and trigrams in their approach that is breaking down the solution states into uni-states, bi-states and tri-states. </w:t>
      </w:r>
      <w:r w:rsidDel="00000000" w:rsidR="00000000" w:rsidRPr="00000000">
        <w:rPr>
          <w:rtl w:val="0"/>
        </w:rPr>
      </w:r>
    </w:p>
    <w:p w:rsidR="00000000" w:rsidDel="00000000" w:rsidP="00000000" w:rsidRDefault="00000000" w:rsidRPr="00000000" w14:paraId="000001A9">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AA">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AB">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AC">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AD">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AE">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AF">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B0">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B1">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B2">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B3">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B4">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B5">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B6">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B7">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B8">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B9">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BA">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BB">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BC">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BD">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BE">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BF">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C0">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C1">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C2">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C3">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C4">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C5">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C6">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C7">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C8">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C9">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CA">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CB">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1CC">
      <w:pPr>
        <w:spacing w:after="240" w:before="240" w:lineRule="auto"/>
        <w:rPr>
          <w:sz w:val="24"/>
          <w:szCs w:val="24"/>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 Poitras" w:id="23" w:date="2020-10-06T13:49:35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Kölling and F. McKay. 2016. Heuristic evaluation for novice programming systems. Trans. Comput. Educ. 16, 3 (June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 12:1–12:30.</w:t>
      </w:r>
    </w:p>
  </w:comment>
  <w:comment w:author="Eric Poitras" w:id="15" w:date="2020-10-06T13:56:32Z">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Fraser. 2015. Ten things we’ve learned from Blockly. In Proceedings of the 2015 IEEE Blocks and Beyond Workshop (Blocks</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Beyond). 49–50.</w:t>
      </w:r>
    </w:p>
  </w:comment>
  <w:comment w:author="Eric Poitras" w:id="3" w:date="2020-10-02T00:48:57Z">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https://www.acm.org/publications/proceedings-template</w:t>
      </w:r>
    </w:p>
  </w:comment>
  <w:comment w:author="Eric Poitras" w:id="4" w:date="2020-10-02T00:49:34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abide by the ACM formatting guidelines since Raghav did not mention any specifics. There is a doc template that can be used at a later time to prepare the final submission.</w:t>
      </w:r>
    </w:p>
  </w:comment>
  <w:comment w:author="Eric Poitras" w:id="5" w:date="2020-10-02T00:57:57Z">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slide deck on google drive, I'll add notes to it every now and then: https://drive.google.com/file/d/1jJcRgShtZsMVpxx0auOOiPiySHUCGGKR/view?usp=sharing</w:t>
      </w:r>
    </w:p>
  </w:comment>
  <w:comment w:author="Eric Poitras" w:id="13" w:date="2020-10-06T13:57:04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Harvey and J. Mönig. 2010. Bringing “no ceiling” to Scratch: Can one language serve kids and computer scientists? In J.</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Clayson &amp; I. Kalas, eds. Proceedings of Constructionism 2010 Conference. 1–10.</w:t>
      </w:r>
    </w:p>
  </w:comment>
  <w:comment w:author="PUNARVA VYAS" w:id="14" w:date="2020-11-26T18:16:55Z">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ric Poitras" w:id="22" w:date="2020-10-06T13:49:59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Kölling, N. C. C. Brown, and A. Altadmri. 2015. Frame-based editing: Easing the transition from blocks to text-based</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In Proceedings of the Workshop in Primary and Secondary Computing Education (WiPSCE’15). New York:</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ACM, 29–38.</w:t>
      </w:r>
    </w:p>
  </w:comment>
  <w:comment w:author="Eric Poitras" w:id="31" w:date="2020-10-12T16:37:02Z">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VanLehn, Kurt. ‘The Behavior of Tutoring Systems’. 1 Jan. 2006 : 227 – 265. Print.</w:t>
      </w:r>
    </w:p>
  </w:comment>
  <w:comment w:author="Eric Poitras" w:id="11" w:date="2020-10-06T13:57:39Z">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Resnick, B. Silverman, Y. Kafai, J. Maloney, A. Monroy-Hernández, N. Rusk, E. Eastmond, K. Brennan, A. Millner, 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Rosenbaum, and J. Silver. 2009. Scratch: Programming for all. Commun. ACM 52, 11 (November 2009), 60.</w:t>
      </w:r>
    </w:p>
  </w:comment>
  <w:comment w:author="PUNARVA VYAS" w:id="12" w:date="2020-11-26T18:13:32Z">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ric Poitras" w:id="0" w:date="2020-10-02T01:05:40Z">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when your done, Ill update the files everynow and then as I come across pertinent articles to consider.</w:t>
      </w:r>
    </w:p>
  </w:comment>
  <w:comment w:author="Eric Poitras" w:id="9" w:date="2020-10-06T13:59:03Z">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Effenberger, T., Pelánek, R.: Towards making block-based programming activities adaptive. In: Proceedings of the Fifth Annual ACM Conference on Learning at Scale. Association for Computing Machinery, London, United Kingdom (2018)</w:t>
      </w:r>
    </w:p>
  </w:comment>
  <w:comment w:author="PUNARVA VYAS" w:id="10" w:date="2020-11-26T18:13:23Z">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ric Poitras" w:id="1" w:date="2020-10-02T01:15:04Z">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be interesting to consider as an analytical approach</w:t>
      </w:r>
    </w:p>
  </w:comment>
  <w:comment w:author="Eric Poitras" w:id="47" w:date="2020-10-19T15:31:08Z">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separate your sentences to each convey the most unique information, in order in which an operation to the data was performed, while explaining why it was conducted. Here in these sections, I made analogies to how the Akram and Jiang methods section were written.</w:t>
      </w:r>
    </w:p>
  </w:comment>
  <w:comment w:author="Eric Poitras" w:id="35" w:date="2020-10-12T16:50:31Z">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Pelánek, R., Effenberger, T. Beyond binary correctness: Classification of students’ answers in learning systems. User Model User-Adap Inter (2020). https://doi.org/10.1007/s11257-020-09265-5</w:t>
      </w:r>
    </w:p>
  </w:comment>
  <w:comment w:author="Eric Poitras" w:id="32" w:date="2020-10-12T17:02:22Z">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Tomáš Effenberger, Radek Pelánek, and Jaroslav Čechák. 2020. Exploration of the robustness and generalizability of the additive factors model. In Proceedings of the Tenth International Conference on Learning Analytics &amp; Knowledge (LAK '20). Association for Computing Machinery, New York, NY, USA, 472–479. DOI:https://doi.org/10.1145/3375462.3375491</w:t>
      </w:r>
    </w:p>
  </w:comment>
  <w:comment w:author="Eric Poitras" w:id="33" w:date="2020-10-12T17:09:09Z">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Rubio M.A. (2020) Automated Prediction of Novice Programmer Performance Using Programming Trajectories. In: Bittencourt I., Cukurova M., Muldner K., Luckin R., Millán E. (eds) Artificial Intelligence in Education. AIED 2020. Lecture Notes in Computer Science, vol 12164. Springer, Cham. https://doi.org/10.1007/978-3-030-52240-7_49</w:t>
      </w:r>
    </w:p>
  </w:comment>
  <w:comment w:author="Eric Poitras" w:id="34" w:date="2020-10-12T16:49:27Z">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Tomáš Effenberger and Radek Pelánek. 2019. Measuring Students' Performance on Programming Tasks. In Proceedings of the Sixth (2019) ACM Conference on Learning @ Scale (L@S '19). Association for Computing Machinery, New York, NY, USA, Article 26, 1–4. DOI:https://doi.org/10.1145/3330430.3333639</w:t>
      </w:r>
    </w:p>
  </w:comment>
  <w:comment w:author="Eric Poitras" w:id="16" w:date="2020-10-06T13:55:45Z">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Donzeau-Gouge, G. Huet, B. Lang, and G. Kahn. 1984. Programming environments based on structured editors: The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MENTOR experience. In D. Barstow, H. E. Shrobe, and E. Sandewall, eds. Interactive Programming Environments. McGraw Hill</w:t>
      </w:r>
    </w:p>
  </w:comment>
  <w:comment w:author="PUNARVA VYAS" w:id="17" w:date="2020-11-26T18:26:29Z">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ric Poitras" w:id="8" w:date="2020-10-12T15:27:02Z">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Koedinger, K. R., Baker, R. S., Cunningham, K., Skogsholm, A., Leber, B., &amp; Stamper, J. (2010). A data repository for the EDM community: The PSLC DataShop. Handbook of educational data mining, 43, 43-56.</w:t>
      </w:r>
    </w:p>
  </w:comment>
  <w:comment w:author="Eric Poitras" w:id="26" w:date="2020-10-06T13:53:46Z">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Weintrop and U. Wilensky. 2015a. The challenges of studying blocks-based programming environments. In 2015 IEEE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 and Beyond Workshop (Blocks and Beyond). 5–7.</w:t>
      </w:r>
    </w:p>
  </w:comment>
  <w:comment w:author="PUNARVA VYAS" w:id="27" w:date="2020-11-26T19:48:08Z">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ric Poitras" w:id="28" w:date="2020-10-06T13:54:22Z">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Weintrop, D. &amp; Wilensky, U. (2017). Comparing Blocks-based and Text-based Programming in High School Computer Science Classrooms. Transactions on Computing Education (TOCE), 18(1), 1-25.</w:t>
      </w:r>
    </w:p>
  </w:comment>
  <w:comment w:author="PUNARVA VYAS" w:id="6" w:date="2020-11-25T15:56:16Z">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replace Ihanto et al with (see [9]).</w:t>
      </w:r>
    </w:p>
  </w:comment>
  <w:comment w:author="Eric Poitras" w:id="7" w:date="2020-10-12T15:25:43Z">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Ihantola, P., Vihavainen, A., Ahadi, A., Butler, M., Börstler, J., Edwards, S. H., ... &amp; Rubio, M. Á. (2015). Educational data mining and learning analytics in programming: Literature review and case studies. In Proceedings of the 2015 ITiCSE on Working Group Reports (pp. 41-63).</w:t>
      </w:r>
    </w:p>
  </w:comment>
  <w:comment w:author="Eric Poitras" w:id="2" w:date="2020-10-07T11:15:38Z">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alternative approach that relies on a different tokenization and representation of the code</w:t>
      </w:r>
    </w:p>
  </w:comment>
  <w:comment w:author="Eric Poitras" w:id="36" w:date="2020-10-05T11:06:20Z">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Tom´aˇs Effenberger. 2019. Blockly Programming Dataset. In</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Educational Data Mining in Computer Science Education</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(CSEDM) Workshop.</w:t>
      </w:r>
    </w:p>
  </w:comment>
  <w:comment w:author="PUNARVA VYAS" w:id="37" w:date="2020-11-26T19:21:43Z">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ric Poitras" w:id="46" w:date="2020-11-03T13:18:31Z">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 #1</w:t>
      </w:r>
    </w:p>
  </w:comment>
  <w:comment w:author="Eric Poitras" w:id="43" w:date="2020-10-13T02:11:59Z">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rely on this article as an example of a write-up, anything written by Ryan Baker is usually really good: https://www.researchgate.net/profile/Paula_Coelho6/publication/221413717_A_Methodology_for_the_Construction_of_Learning_Companions/links/5cf1433aa6fdcc8475fb70aa/A-Methodology-for-the-Construction-of-Learning-Companions.pdf#page=551</w:t>
      </w:r>
    </w:p>
  </w:comment>
  <w:comment w:author="Eric Poitras" w:id="44" w:date="2020-10-05T12:08:18Z">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useful to show an example and briefly explain the notation used; Also to illustrate step by step how features were extracted and modeling was performed.</w:t>
      </w:r>
    </w:p>
  </w:comment>
  <w:comment w:author="Eric Poitras" w:id="18" w:date="2020-10-06T13:50:25Z">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Benjamin Shapiro and M. Ahrens. 2016. Beyond blocks: Syntax and semantics. Commun. ACM 59, 5 (April 2016), 39–41.</w:t>
      </w:r>
    </w:p>
  </w:comment>
  <w:comment w:author="PUNARVA VYAS" w:id="19" w:date="2020-11-26T18:29:39Z">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ric Poitras" w:id="25" w:date="2020-10-06T13:50:51Z">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Meerbaum-Salant, M. Armoni, and M. Ben-Ari. 2011. Habits of programming in scratch. In Proceedings of the 16th Annual</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Joint Conference on Innovation and Technology in Computer Science Education (ITiCSE’11). ACM, 168–172.</w:t>
      </w:r>
    </w:p>
  </w:comment>
  <w:comment w:author="Eric Poitras" w:id="30" w:date="2020-10-06T15:07:51Z">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have two paragraphs here to elaborate further - one more general talking about the field as a whole, the other more specific that frames our research goals, questions, and the approach taken to answer them.</w:t>
      </w:r>
    </w:p>
  </w:comment>
  <w:comment w:author="Eric Poitras" w:id="42" w:date="2020-10-05T11:19:04Z">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Ihantola, P., Vihavainen, A., Ahadi, A., Butler, M., Börstler, J., Edwards, S. H., ... &amp; Rubio, M. Á. (2015). Educational data mining and learning analytics in programming: Literature review and case studies. In Proceedings of the 2015 ITiCSE on Working Group Reports (pp. 41-63).</w:t>
      </w:r>
    </w:p>
  </w:comment>
  <w:comment w:author="Eric Poitras" w:id="29" w:date="2020-10-06T13:48:07Z">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W. Price and T. Barnes. 2015. Comparing textual and block interfaces in a novice programming environment. In Proceedings of the 11th Annual International Conference on International Computing 944 Education Research (ICER’15). New</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York. ACM Press, 91–99.</w:t>
      </w:r>
    </w:p>
  </w:comment>
  <w:comment w:author="Eric Poitras" w:id="20" w:date="2020-10-06T13:48:52Z">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Weintrop and U. Wilensky. 2015. Using commutative assessments to compare conceptual understanding in blocksbased and text-based programs. In Proceedings of the 11th Annual International Conference on International Computing</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Research (ICER’15). New York: ACM, 101–110.</w:t>
      </w:r>
    </w:p>
  </w:comment>
  <w:comment w:author="PUNARVA VYAS" w:id="21" w:date="2020-11-26T18:30:07Z">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ric Poitras" w:id="45" w:date="2020-11-21T21:49:03Z">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Akram, B., Azizolsoltani, H., Min, W., Wiebe, E., Navied, A., Mott, B., ... &amp; Lester, J. (2020). Automated Assessment of Computer Science Competencies from Student Programs with Gaussian Process Regression. language, 1, 19.</w:t>
      </w:r>
    </w:p>
  </w:comment>
  <w:comment w:author="Eric Poitras" w:id="38" w:date="2020-10-05T11:08:50Z">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Effenberger, T., Pelánek, R., &amp; Čechák, J. (2020, March). Exploration of the robustness and generalizability of the additive factors model. In Proceedings of the Tenth International Conference on Learning Analytics &amp; Knowledge (pp. 472-479).</w:t>
      </w:r>
    </w:p>
  </w:comment>
  <w:comment w:author="PUNARVA VYAS" w:id="39" w:date="2020-11-26T19:23:49Z">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ric Poitras" w:id="40" w:date="2020-10-05T11:09:03Z">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Rubio, M. A. (2020, July). Automated Prediction of Novice Programmer Performance Using Programming Trajectories. In International Conference on Artificial Intelligence in Education (pp. 268-272). Springer, Cham.</w:t>
      </w:r>
    </w:p>
  </w:comment>
  <w:comment w:author="PUNARVA VYAS" w:id="41" w:date="2020-11-26T19:24:14Z">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ric Poitras" w:id="24" w:date="2020-10-06T13:49:06Z">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Weintrop and U. Wilensky. 2015b. To block or not to block, that is the question: students’ perceptions of blocks-based</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In Proceedings of the 14th International Conference on Interaction Design and Children (IDC’15). New York:</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ACM, 199–208.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7226/13170" TargetMode="External"/><Relationship Id="rId11" Type="http://schemas.openxmlformats.org/officeDocument/2006/relationships/image" Target="media/image1.png"/><Relationship Id="rId22" Type="http://schemas.openxmlformats.org/officeDocument/2006/relationships/hyperlink" Target="https://doi.org/10.1007/s11257-020-09265-5" TargetMode="External"/><Relationship Id="rId10" Type="http://schemas.openxmlformats.org/officeDocument/2006/relationships/hyperlink" Target="https://teams.microsoft.com/l/file/A9A41DFA-4783-4120-A7C9-7CBD7DBB562F?tenantId=60b81999-0b7f-412d-92a3-e17d8ae9e3e0&amp;fileType=pdf&amp;objectUrl=https%3A%2F%2Fdalu.sharepoint.com%2Fteams%2FCSEdProjects%2FShared%20Documents%2FGeneral%2FBlockly%20Programming%20Open%20Dataset%2FAnalysis%2FAkram%20et%20al.%202020.pdf&amp;baseUrl=https%3A%2F%2Fdalu.sharepoint.com%2Fteams%2FCSEdProjects&amp;serviceName=teams&amp;threadId=19:2dac2a666adc42aca7d503b0d6dd46f7@thread.tacv2&amp;groupId=0a215bda-1b95-40ad-b444-3ea66ac4e056" TargetMode="External"/><Relationship Id="rId21" Type="http://schemas.openxmlformats.org/officeDocument/2006/relationships/hyperlink" Target="https://doi.org/10.1145/1999747.1999796" TargetMode="External"/><Relationship Id="rId13" Type="http://schemas.openxmlformats.org/officeDocument/2006/relationships/hyperlink" Target="http://www.phrasebank.manchester.ac.uk/" TargetMode="External"/><Relationship Id="rId24" Type="http://schemas.openxmlformats.org/officeDocument/2006/relationships/hyperlink" Target="https://doi.org/10.1145/2858796.2858798" TargetMode="External"/><Relationship Id="rId12" Type="http://schemas.openxmlformats.org/officeDocument/2006/relationships/hyperlink" Target="https://teams.microsoft.com/l/file/DE0C58CC-61FE-4B61-81B9-FEBEBD41228C?tenantId=60b81999-0b7f-412d-92a3-e17d8ae9e3e0&amp;fileType=pdf&amp;objectUrl=https%3A%2F%2Fdalu.sharepoint.com%2Fteams%2FCSEdProjects%2FShared%20Documents%2FGeneral%2FBlockly%20Programming%20Open%20Dataset%2FAnalysis%2Fjiang2019.pdf&amp;baseUrl=https%3A%2F%2Fdalu.sharepoint.com%2Fteams%2FCSEdProjects&amp;serviceName=teams&amp;threadId=19:2dac2a666adc42aca7d503b0d6dd46f7@thread.tacv2&amp;groupId=0a215bda-1b95-40ad-b444-3ea66ac4e056" TargetMode="External"/><Relationship Id="rId23" Type="http://schemas.openxmlformats.org/officeDocument/2006/relationships/hyperlink" Target="https://doi.org/10.1145/2858796.285879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teams.microsoft.com/l/file/DE0C58CC-61FE-4B61-81B9-FEBEBD41228C?tenantId=60b81999-0b7f-412d-92a3-e17d8ae9e3e0&amp;fileType=pdf&amp;objectUrl=https%3A%2F%2Fdalu.sharepoint.com%2Fteams%2FCSEdProjects%2FShared%20Documents%2FGeneral%2FBlockly%20Programming%20Open%20Dataset%2FAnalysis%2Fjiang2019.pdf&amp;baseUrl=https%3A%2F%2Fdalu.sharepoint.com%2Fteams%2FCSEdProjects&amp;serviceName=teams&amp;threadId=19:2dac2a666adc42aca7d503b0d6dd46f7@thread.tacv2&amp;groupId=0a215bda-1b95-40ad-b444-3ea66ac4e056"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s://www.bbc.co.uk/bitesize/guides/zp92mp3/revision/" TargetMode="External"/><Relationship Id="rId16" Type="http://schemas.openxmlformats.org/officeDocument/2006/relationships/hyperlink" Target="https://en.wikipedia.org/wiki/Computational_thinking" TargetMode="External"/><Relationship Id="rId5" Type="http://schemas.openxmlformats.org/officeDocument/2006/relationships/numbering" Target="numbering.xml"/><Relationship Id="rId19" Type="http://schemas.openxmlformats.org/officeDocument/2006/relationships/hyperlink" Target="https://doi.org/10.17226/12840" TargetMode="External"/><Relationship Id="rId6" Type="http://schemas.openxmlformats.org/officeDocument/2006/relationships/styles" Target="styles.xml"/><Relationship Id="rId18" Type="http://schemas.openxmlformats.org/officeDocument/2006/relationships/hyperlink" Target="https://doi.org/10.17226/12840" TargetMode="External"/><Relationship Id="rId7" Type="http://schemas.openxmlformats.org/officeDocument/2006/relationships/hyperlink" Target="https://teams.microsoft.com/l/file/B898147F-8696-4EB4-8CE9-08DA3CDD0AEF?tenantId=60b81999-0b7f-412d-92a3-e17d8ae9e3e0&amp;fileType=pdf&amp;objectUrl=https%3A%2F%2Fdalu.sharepoint.com%2Fteams%2FCSEdProjects%2FShared%20Documents%2FGeneral%2FBlockly%20Programming%20Open%20Dataset%2FEffenberger%20Thesis.pdf&amp;baseUrl=https%3A%2F%2Fdalu.sharepoint.com%2Fteams%2FCSEdProjects&amp;serviceName=teams&amp;threadId=19:2dac2a666adc42aca7d503b0d6dd46f7@thread.tacv2&amp;groupId=0a215bda-1b95-40ad-b444-3ea66ac4e056" TargetMode="External"/><Relationship Id="rId8" Type="http://schemas.openxmlformats.org/officeDocument/2006/relationships/hyperlink" Target="https://teams.microsoft.com/l/file/D4B182EB-4DCF-4DDD-9C8C-C1ABE25FCC16?tenantId=60b81999-0b7f-412d-92a3-e17d8ae9e3e0&amp;fileType=pdf&amp;objectUrl=https%3A%2F%2Fdalu.sharepoint.com%2Fteams%2FCSEdProjects%2FShared%20Documents%2FGeneral%2FBlockly%20Programming%20Open%20Dataset%2FBlockly%20Programming%20Dataset.pdf&amp;baseUrl=https%3A%2F%2Fdalu.sharepoint.com%2Fteams%2FCSEdProjects&amp;serviceName=teams&amp;threadId=19:2dac2a666adc42aca7d503b0d6dd46f7@thread.tacv2&amp;groupId=0a215bda-1b95-40ad-b444-3ea66ac4e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